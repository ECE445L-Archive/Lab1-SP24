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330" w14:textId="2D2C412E" w:rsidR="009D37E7" w:rsidRPr="00C50136" w:rsidRDefault="009D37E7" w:rsidP="009D37E7">
      <w:pPr>
        <w:spacing w:before="60"/>
        <w:rPr>
          <w:rFonts w:ascii="Times New Roman" w:hAnsi="Times New Roman"/>
          <w:sz w:val="22"/>
          <w:szCs w:val="22"/>
        </w:rPr>
      </w:pPr>
      <w:r w:rsidRPr="00C50136">
        <w:rPr>
          <w:rFonts w:ascii="Times New Roman" w:hAnsi="Times New Roman"/>
          <w:sz w:val="22"/>
          <w:szCs w:val="22"/>
        </w:rPr>
        <w:t xml:space="preserve">This laboratory assignment accompanies the book, </w:t>
      </w:r>
      <w:hyperlink r:id="rId8" w:history="1">
        <w:r w:rsidRPr="00C50136">
          <w:rPr>
            <w:rStyle w:val="Hyperlink"/>
            <w:rFonts w:ascii="Times New Roman" w:hAnsi="Times New Roman"/>
            <w:i/>
            <w:iCs/>
            <w:sz w:val="22"/>
            <w:szCs w:val="22"/>
          </w:rPr>
          <w:t>Embedded Systems: Real-Time Interfacing to ARM Cortex M Microcontrollers, ISBN-13: 978-1463590154</w:t>
        </w:r>
      </w:hyperlink>
      <w:r w:rsidRPr="00C50136">
        <w:rPr>
          <w:rFonts w:ascii="Times New Roman" w:hAnsi="Times New Roman"/>
          <w:sz w:val="22"/>
          <w:szCs w:val="22"/>
        </w:rPr>
        <w:t>, by Jonathan W. Valvano, copyright © 20</w:t>
      </w:r>
      <w:r w:rsidR="001F5894">
        <w:rPr>
          <w:rFonts w:ascii="Times New Roman" w:hAnsi="Times New Roman"/>
          <w:sz w:val="22"/>
          <w:szCs w:val="22"/>
        </w:rPr>
        <w:t>21</w:t>
      </w:r>
      <w:r w:rsidR="006C2927">
        <w:rPr>
          <w:rFonts w:ascii="Times New Roman" w:hAnsi="Times New Roman"/>
          <w:sz w:val="22"/>
          <w:szCs w:val="22"/>
        </w:rPr>
        <w:t>.</w:t>
      </w:r>
    </w:p>
    <w:p w14:paraId="2E33ED30" w14:textId="77777777" w:rsidR="009D37E7" w:rsidRPr="00C50136" w:rsidRDefault="009D37E7" w:rsidP="009D37E7">
      <w:pPr>
        <w:spacing w:line="264" w:lineRule="auto"/>
        <w:rPr>
          <w:rFonts w:ascii="Times New Roman" w:hAnsi="Times New Roman"/>
          <w:sz w:val="22"/>
          <w:szCs w:val="22"/>
        </w:rPr>
      </w:pPr>
    </w:p>
    <w:p w14:paraId="27EB7D06" w14:textId="77777777" w:rsidR="006F1A4C" w:rsidRDefault="009D37E7" w:rsidP="006F1A4C">
      <w:pPr>
        <w:pStyle w:val="Heading2"/>
      </w:pPr>
      <w:r w:rsidRPr="00C50136">
        <w:t>Goals</w:t>
      </w:r>
      <w:r w:rsidRPr="00C50136">
        <w:tab/>
      </w:r>
      <w:r w:rsidRPr="00C50136">
        <w:tab/>
      </w:r>
    </w:p>
    <w:p w14:paraId="191F1F7C" w14:textId="269489C7"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To introduce the lab equipment</w:t>
      </w:r>
    </w:p>
    <w:p w14:paraId="5A0791BE" w14:textId="534CA2BD"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familiarize yourself with Keil uVision</w:t>
      </w:r>
      <w:r w:rsidR="005172BA">
        <w:rPr>
          <w:rFonts w:ascii="Times New Roman" w:hAnsi="Times New Roman"/>
          <w:color w:val="000000"/>
          <w:sz w:val="22"/>
          <w:szCs w:val="22"/>
        </w:rPr>
        <w:t>5</w:t>
      </w:r>
      <w:r w:rsidRPr="00C50136">
        <w:rPr>
          <w:rFonts w:ascii="Times New Roman" w:hAnsi="Times New Roman"/>
          <w:color w:val="000000"/>
          <w:sz w:val="22"/>
          <w:szCs w:val="22"/>
        </w:rPr>
        <w:t xml:space="preserve"> for the ARM Cortex M processor</w:t>
      </w:r>
    </w:p>
    <w:p w14:paraId="6F6EFA9D" w14:textId="77777777"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To develop a set of useful fixed-point output routines.</w:t>
      </w:r>
    </w:p>
    <w:p w14:paraId="0BCF0864" w14:textId="77777777" w:rsidR="006F1A4C" w:rsidRDefault="009D37E7" w:rsidP="006F1A4C">
      <w:pPr>
        <w:pStyle w:val="Heading2"/>
      </w:pPr>
      <w:r w:rsidRPr="00C50136">
        <w:t>Review</w:t>
      </w:r>
      <w:r w:rsidRPr="00C50136">
        <w:tab/>
      </w:r>
      <w:r w:rsidRPr="00C50136">
        <w:tab/>
      </w:r>
    </w:p>
    <w:p w14:paraId="0F915C03" w14:textId="6DF2846C" w:rsidR="009D37E7" w:rsidRPr="00C50136" w:rsidRDefault="009D37E7" w:rsidP="006F1A4C">
      <w:pPr>
        <w:spacing w:line="264" w:lineRule="auto"/>
        <w:ind w:left="720" w:firstLine="720"/>
        <w:rPr>
          <w:rFonts w:ascii="Times New Roman" w:hAnsi="Times New Roman"/>
          <w:color w:val="000000"/>
          <w:sz w:val="22"/>
          <w:szCs w:val="22"/>
        </w:rPr>
      </w:pPr>
      <w:r w:rsidRPr="00C50136">
        <w:rPr>
          <w:rFonts w:ascii="Times New Roman" w:hAnsi="Times New Roman"/>
          <w:color w:val="000000"/>
          <w:sz w:val="22"/>
          <w:szCs w:val="22"/>
        </w:rPr>
        <w:t>• “How to program…” section located at the beginning of this laboratory manual,</w:t>
      </w:r>
    </w:p>
    <w:p w14:paraId="5683A60C" w14:textId="29153812" w:rsidR="009D37E7" w:rsidRPr="00C50136" w:rsidRDefault="009D37E7" w:rsidP="009D37E7">
      <w:pPr>
        <w:spacing w:line="264" w:lineRule="auto"/>
        <w:rPr>
          <w:rFonts w:ascii="Times New Roman" w:hAnsi="Times New Roman"/>
          <w:color w:val="000000"/>
          <w:sz w:val="22"/>
          <w:szCs w:val="22"/>
        </w:rPr>
      </w:pPr>
      <w:r w:rsidRPr="00C50136">
        <w:rPr>
          <w:rFonts w:ascii="Times New Roman" w:hAnsi="Times New Roman"/>
          <w:color w:val="000000"/>
          <w:sz w:val="22"/>
          <w:szCs w:val="22"/>
        </w:rPr>
        <w:tab/>
      </w:r>
      <w:r w:rsidRPr="00C50136">
        <w:rPr>
          <w:rFonts w:ascii="Times New Roman" w:hAnsi="Times New Roman"/>
          <w:color w:val="000000"/>
          <w:sz w:val="22"/>
          <w:szCs w:val="22"/>
        </w:rPr>
        <w:tab/>
        <w:t>• Read "Embedded Software in C for an ARM Cortex M"</w:t>
      </w:r>
      <w:r w:rsidR="00232081">
        <w:rPr>
          <w:rFonts w:ascii="Times New Roman" w:hAnsi="Times New Roman"/>
          <w:color w:val="000000"/>
          <w:sz w:val="22"/>
          <w:szCs w:val="22"/>
        </w:rPr>
        <w:t xml:space="preserve"> </w:t>
      </w:r>
      <w:r w:rsidR="00232081" w:rsidRPr="00232081">
        <w:rPr>
          <w:rFonts w:ascii="Times New Roman" w:hAnsi="Times New Roman"/>
          <w:color w:val="000000"/>
          <w:sz w:val="22"/>
          <w:szCs w:val="22"/>
        </w:rPr>
        <w:sym w:font="Wingdings" w:char="F0E0"/>
      </w:r>
      <w:r w:rsidRPr="00C50136">
        <w:rPr>
          <w:rFonts w:ascii="Times New Roman" w:hAnsi="Times New Roman"/>
          <w:color w:val="000000"/>
          <w:sz w:val="22"/>
          <w:szCs w:val="22"/>
        </w:rPr>
        <w:t xml:space="preserve"> </w:t>
      </w:r>
      <w:hyperlink r:id="rId9" w:history="1">
        <w:r w:rsidRPr="00C50136">
          <w:rPr>
            <w:rStyle w:val="Hyperlink"/>
            <w:rFonts w:ascii="Times New Roman" w:hAnsi="Times New Roman"/>
            <w:sz w:val="22"/>
            <w:szCs w:val="22"/>
          </w:rPr>
          <w:t>here</w:t>
        </w:r>
      </w:hyperlink>
      <w:r w:rsidRPr="00C50136">
        <w:rPr>
          <w:rFonts w:ascii="Times New Roman" w:hAnsi="Times New Roman"/>
          <w:color w:val="000000"/>
          <w:sz w:val="22"/>
          <w:szCs w:val="22"/>
        </w:rPr>
        <w:t xml:space="preserve"> </w:t>
      </w:r>
    </w:p>
    <w:p w14:paraId="1385F4BA"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Valvano Chapters 1, 2 and 3 from the book </w:t>
      </w:r>
      <w:r w:rsidRPr="00C50136">
        <w:rPr>
          <w:rFonts w:ascii="Times New Roman" w:hAnsi="Times New Roman"/>
          <w:color w:val="000000"/>
          <w:sz w:val="22"/>
          <w:szCs w:val="22"/>
          <w:u w:val="single"/>
        </w:rPr>
        <w:t>Embedded Systems: Real Time Interfacing</w:t>
      </w:r>
      <w:r w:rsidRPr="00C50136">
        <w:rPr>
          <w:rFonts w:ascii="Times New Roman" w:hAnsi="Times New Roman"/>
          <w:color w:val="000000"/>
          <w:sz w:val="22"/>
          <w:szCs w:val="22"/>
        </w:rPr>
        <w:t>,</w:t>
      </w:r>
    </w:p>
    <w:p w14:paraId="150A394C" w14:textId="77777777" w:rsidR="009D37E7" w:rsidRPr="00C50136" w:rsidRDefault="009D37E7" w:rsidP="009D37E7">
      <w:pPr>
        <w:spacing w:line="264" w:lineRule="auto"/>
        <w:ind w:left="1800" w:hanging="360"/>
        <w:rPr>
          <w:rFonts w:ascii="Times New Roman" w:hAnsi="Times New Roman"/>
          <w:color w:val="000000"/>
          <w:sz w:val="22"/>
          <w:szCs w:val="22"/>
        </w:rPr>
      </w:pP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Lab1.c</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style.pdf</w:t>
      </w:r>
      <w:r w:rsidRPr="00C50136">
        <w:rPr>
          <w:rFonts w:ascii="Times New Roman" w:hAnsi="Times New Roman"/>
          <w:color w:val="000000"/>
          <w:sz w:val="2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b/>
          <w:color w:val="000000"/>
          <w:sz w:val="22"/>
          <w:szCs w:val="22"/>
        </w:rPr>
        <w:t xml:space="preserve">c_and_h_files.pdf </w:t>
      </w:r>
      <w:r w:rsidRPr="00C50136">
        <w:rPr>
          <w:rFonts w:ascii="Times New Roman" w:hAnsi="Times New Roman"/>
          <w:color w:val="000000"/>
          <w:sz w:val="22"/>
          <w:szCs w:val="22"/>
        </w:rPr>
        <w:t>guide</w:t>
      </w:r>
    </w:p>
    <w:p w14:paraId="47F8C150" w14:textId="0C9C9450" w:rsidR="006F1A4C" w:rsidRDefault="009D37E7" w:rsidP="006F1A4C">
      <w:pPr>
        <w:pStyle w:val="Heading2"/>
      </w:pPr>
      <w:r w:rsidRPr="00C50136">
        <w:t>Starter files</w:t>
      </w:r>
      <w:r w:rsidRPr="00C50136">
        <w:tab/>
      </w:r>
      <w:r w:rsidR="006B0C07" w:rsidRPr="00C50136">
        <w:tab/>
      </w:r>
    </w:p>
    <w:p w14:paraId="0D8E6EDD" w14:textId="20AC9BD4" w:rsidR="006B0C07" w:rsidRPr="00C50136" w:rsidRDefault="006F1A4C"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sidR="006B0C07" w:rsidRPr="00C50136">
        <w:rPr>
          <w:rFonts w:ascii="Times New Roman" w:hAnsi="Times New Roman"/>
          <w:color w:val="000000"/>
          <w:sz w:val="22"/>
          <w:szCs w:val="22"/>
        </w:rPr>
        <w:t xml:space="preserve">• </w:t>
      </w:r>
      <w:r w:rsidR="006B0C07" w:rsidRPr="00C50136">
        <w:rPr>
          <w:rFonts w:ascii="Times New Roman" w:hAnsi="Times New Roman"/>
          <w:b/>
          <w:color w:val="000000"/>
          <w:sz w:val="22"/>
          <w:szCs w:val="22"/>
        </w:rPr>
        <w:t xml:space="preserve">ST7735_4C123 </w:t>
      </w:r>
      <w:r w:rsidR="006B0C07" w:rsidRPr="00C50136">
        <w:rPr>
          <w:rFonts w:ascii="Times New Roman" w:hAnsi="Times New Roman"/>
          <w:color w:val="000000"/>
          <w:sz w:val="22"/>
          <w:szCs w:val="22"/>
        </w:rPr>
        <w:t>project</w:t>
      </w:r>
      <w:r>
        <w:rPr>
          <w:rFonts w:ascii="Times New Roman" w:hAnsi="Times New Roman"/>
          <w:color w:val="000000"/>
          <w:sz w:val="22"/>
          <w:szCs w:val="22"/>
        </w:rPr>
        <w:t xml:space="preserve"> – located in ValvanoWare</w:t>
      </w:r>
    </w:p>
    <w:p w14:paraId="2C3FC5BD"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 xml:space="preserve">• </w:t>
      </w:r>
      <w:hyperlink r:id="rId10" w:history="1">
        <w:r w:rsidRPr="00BC513C">
          <w:rPr>
            <w:rStyle w:val="Hyperlink"/>
            <w:rFonts w:ascii="Times New Roman" w:hAnsi="Times New Roman"/>
            <w:sz w:val="22"/>
            <w:szCs w:val="22"/>
          </w:rPr>
          <w:t>http://users.ece.utexas.edu/%7Evalvano/EE445L/downloads.htm</w:t>
        </w:r>
      </w:hyperlink>
      <w:r w:rsidRPr="00BC513C">
        <w:rPr>
          <w:rFonts w:ascii="Times New Roman" w:hAnsi="Times New Roman"/>
          <w:color w:val="000000"/>
          <w:sz w:val="22"/>
          <w:szCs w:val="22"/>
        </w:rPr>
        <w:t xml:space="preserve"> </w:t>
      </w:r>
    </w:p>
    <w:p w14:paraId="2591B901"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1" w:anchor="Keil" w:history="1">
        <w:r w:rsidRPr="00740946">
          <w:rPr>
            <w:rStyle w:val="Hyperlink"/>
            <w:rFonts w:ascii="Times New Roman" w:hAnsi="Times New Roman"/>
            <w:sz w:val="22"/>
            <w:szCs w:val="22"/>
          </w:rPr>
          <w:t>http://users.ece.utexas.edu/%7Evalvano/EE445L/downloads.htm#Keil</w:t>
        </w:r>
      </w:hyperlink>
      <w:r>
        <w:rPr>
          <w:rFonts w:ascii="Times New Roman" w:hAnsi="Times New Roman"/>
          <w:color w:val="000000"/>
          <w:sz w:val="22"/>
          <w:szCs w:val="22"/>
        </w:rPr>
        <w:t xml:space="preserve"> </w:t>
      </w:r>
    </w:p>
    <w:p w14:paraId="627330EE" w14:textId="77777777" w:rsidR="006B0C07" w:rsidRDefault="006B0C07" w:rsidP="006B0C07">
      <w:pPr>
        <w:spacing w:line="264" w:lineRule="auto"/>
        <w:ind w:left="720" w:firstLine="720"/>
        <w:rPr>
          <w:rFonts w:ascii="Times New Roman" w:hAnsi="Times New Roman"/>
          <w:color w:val="000000"/>
          <w:sz w:val="22"/>
          <w:szCs w:val="22"/>
        </w:rPr>
      </w:pPr>
      <w:r w:rsidRPr="00BC513C">
        <w:rPr>
          <w:rFonts w:ascii="Times New Roman" w:hAnsi="Times New Roman"/>
          <w:color w:val="000000"/>
          <w:sz w:val="22"/>
          <w:szCs w:val="22"/>
        </w:rPr>
        <w:t>•</w:t>
      </w:r>
      <w:r>
        <w:rPr>
          <w:rFonts w:ascii="Times New Roman" w:hAnsi="Times New Roman"/>
          <w:color w:val="000000"/>
          <w:sz w:val="22"/>
          <w:szCs w:val="22"/>
        </w:rPr>
        <w:t xml:space="preserve"> </w:t>
      </w:r>
      <w:hyperlink r:id="rId12" w:history="1">
        <w:r w:rsidRPr="00740946">
          <w:rPr>
            <w:rStyle w:val="Hyperlink"/>
            <w:rFonts w:ascii="Times New Roman" w:hAnsi="Times New Roman"/>
            <w:sz w:val="22"/>
            <w:szCs w:val="22"/>
          </w:rPr>
          <w:t>http://users.ece.utexas.edu/~valvano/arm/ValvanoWareTM4C123v5.zip</w:t>
        </w:r>
      </w:hyperlink>
      <w:r>
        <w:rPr>
          <w:rFonts w:ascii="Times New Roman" w:hAnsi="Times New Roman"/>
          <w:color w:val="000000"/>
          <w:sz w:val="22"/>
          <w:szCs w:val="22"/>
        </w:rPr>
        <w:t xml:space="preserve"> </w:t>
      </w:r>
    </w:p>
    <w:p w14:paraId="782904EE" w14:textId="6B0C1C92" w:rsidR="006B0C07" w:rsidRPr="00BD6FEA" w:rsidRDefault="006B0C07" w:rsidP="006B0C07">
      <w:pPr>
        <w:spacing w:line="264" w:lineRule="auto"/>
        <w:rPr>
          <w:rFonts w:ascii="Times New Roman" w:hAnsi="Times New Roman"/>
          <w:color w:val="000000"/>
          <w:sz w:val="22"/>
          <w:szCs w:val="22"/>
        </w:rPr>
      </w:pP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p>
    <w:p w14:paraId="312E3853" w14:textId="026FEE50" w:rsidR="006B0C07" w:rsidRPr="00C50136" w:rsidRDefault="009F3077" w:rsidP="006B0C07">
      <w:pPr>
        <w:spacing w:line="264" w:lineRule="auto"/>
        <w:rPr>
          <w:rFonts w:ascii="Times New Roman" w:hAnsi="Times New Roman"/>
          <w:b/>
          <w:color w:val="000000"/>
          <w:sz w:val="22"/>
          <w:szCs w:val="22"/>
        </w:rPr>
      </w:pPr>
      <w:r w:rsidRPr="00C50136">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5C44A6B3" wp14:editId="518C7A90">
                <wp:simplePos x="0" y="0"/>
                <wp:positionH relativeFrom="column">
                  <wp:posOffset>-62753</wp:posOffset>
                </wp:positionH>
                <wp:positionV relativeFrom="paragraph">
                  <wp:posOffset>137160</wp:posOffset>
                </wp:positionV>
                <wp:extent cx="3726180" cy="280147"/>
                <wp:effectExtent l="0" t="0" r="7620" b="12065"/>
                <wp:wrapNone/>
                <wp:docPr id="7" name="Rectangle 7"/>
                <wp:cNvGraphicFramePr/>
                <a:graphic xmlns:a="http://schemas.openxmlformats.org/drawingml/2006/main">
                  <a:graphicData uri="http://schemas.microsoft.com/office/word/2010/wordprocessingShape">
                    <wps:wsp>
                      <wps:cNvSpPr/>
                      <wps:spPr>
                        <a:xfrm>
                          <a:off x="0" y="0"/>
                          <a:ext cx="3726180" cy="2801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D310B" id="Rectangle 7" o:spid="_x0000_s1026" style="position:absolute;margin-left:-4.95pt;margin-top:10.8pt;width:293.4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yHYgIAAB4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" filled="f" strokecolor="#1f3763 [1604]" strokeweight="1pt"/>
            </w:pict>
          </mc:Fallback>
        </mc:AlternateContent>
      </w:r>
    </w:p>
    <w:p w14:paraId="0C3714EC" w14:textId="127DE2BB" w:rsidR="009D37E7" w:rsidRPr="00C50136" w:rsidRDefault="009D37E7" w:rsidP="009D37E7">
      <w:pPr>
        <w:pStyle w:val="MediumGrid21"/>
        <w:spacing w:before="60" w:line="264" w:lineRule="auto"/>
        <w:rPr>
          <w:rFonts w:ascii="Times New Roman" w:hAnsi="Times New Roman"/>
          <w:b/>
          <w:color w:val="C00000"/>
          <w:sz w:val="22"/>
          <w:szCs w:val="22"/>
        </w:rPr>
      </w:pPr>
      <w:r w:rsidRPr="00C50136">
        <w:rPr>
          <w:rFonts w:ascii="Times New Roman" w:hAnsi="Times New Roman"/>
          <w:b/>
          <w:color w:val="C00000"/>
          <w:sz w:val="22"/>
          <w:szCs w:val="22"/>
        </w:rPr>
        <w:t>Team Size:</w:t>
      </w:r>
      <w:r w:rsidRPr="00C50136">
        <w:rPr>
          <w:rFonts w:ascii="Times New Roman" w:hAnsi="Times New Roman"/>
          <w:b/>
          <w:color w:val="C00000"/>
          <w:sz w:val="22"/>
          <w:szCs w:val="22"/>
        </w:rPr>
        <w:tab/>
        <w:t>1 (each student performs Lab 1 on their own)</w:t>
      </w:r>
    </w:p>
    <w:p w14:paraId="382A5091" w14:textId="77777777" w:rsidR="009D37E7" w:rsidRDefault="009D37E7" w:rsidP="009D37E7">
      <w:pPr>
        <w:pStyle w:val="MediumGrid21"/>
        <w:spacing w:line="264" w:lineRule="auto"/>
        <w:rPr>
          <w:rFonts w:ascii="Times New Roman" w:hAnsi="Times New Roman"/>
          <w:b/>
          <w:sz w:val="21"/>
        </w:rPr>
      </w:pPr>
    </w:p>
    <w:p w14:paraId="4A61924F" w14:textId="77777777" w:rsidR="009D37E7" w:rsidRPr="00246759" w:rsidRDefault="009D37E7" w:rsidP="009D37E7">
      <w:pPr>
        <w:pStyle w:val="Heading2"/>
      </w:pPr>
      <w:r w:rsidRPr="00246759">
        <w:t xml:space="preserve">Required Hardware </w:t>
      </w:r>
    </w:p>
    <w:p w14:paraId="1C36AD0E" w14:textId="7178D44B" w:rsidR="009D37E7" w:rsidRPr="00C50136" w:rsidRDefault="009D37E7" w:rsidP="009D37E7">
      <w:pPr>
        <w:spacing w:line="264" w:lineRule="auto"/>
        <w:ind w:firstLine="360"/>
        <w:jc w:val="both"/>
        <w:rPr>
          <w:rFonts w:ascii="Times New Roman" w:hAnsi="Times New Roman"/>
          <w:color w:val="000000"/>
          <w:sz w:val="22"/>
          <w:szCs w:val="22"/>
        </w:rPr>
      </w:pPr>
      <w:r w:rsidRPr="00C50136">
        <w:rPr>
          <w:rFonts w:ascii="Times New Roman" w:hAnsi="Times New Roman"/>
          <w:color w:val="000000"/>
          <w:sz w:val="22"/>
          <w:szCs w:val="22"/>
        </w:rPr>
        <w:t>EK-TM4C123GXL</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hyperlink r:id="rId13" w:history="1">
        <w:r w:rsidRPr="00C50136">
          <w:rPr>
            <w:rStyle w:val="Hyperlink"/>
            <w:rFonts w:ascii="Times New Roman" w:hAnsi="Times New Roman"/>
            <w:sz w:val="22"/>
            <w:szCs w:val="22"/>
          </w:rPr>
          <w:t xml:space="preserve">http://www.ti.com </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r>
      <w:r w:rsidRPr="00C50136">
        <w:rPr>
          <w:rFonts w:ascii="Times New Roman" w:hAnsi="Times New Roman"/>
          <w:color w:val="000000"/>
          <w:sz w:val="22"/>
          <w:szCs w:val="22"/>
        </w:rPr>
        <w:tab/>
        <w:t>$1</w:t>
      </w:r>
      <w:r w:rsidR="00AE1191">
        <w:rPr>
          <w:rFonts w:ascii="Times New Roman" w:hAnsi="Times New Roman"/>
          <w:color w:val="000000"/>
          <w:sz w:val="22"/>
          <w:szCs w:val="22"/>
        </w:rPr>
        <w:t>6</w:t>
      </w:r>
      <w:r w:rsidRPr="00C50136">
        <w:rPr>
          <w:rFonts w:ascii="Times New Roman" w:hAnsi="Times New Roman"/>
          <w:color w:val="000000"/>
          <w:sz w:val="22"/>
          <w:szCs w:val="22"/>
        </w:rPr>
        <w:t xml:space="preserve">.99 </w:t>
      </w:r>
    </w:p>
    <w:p w14:paraId="7899A915" w14:textId="77777777" w:rsidR="009D37E7" w:rsidRPr="00C50136" w:rsidRDefault="009D37E7" w:rsidP="009D37E7">
      <w:pPr>
        <w:spacing w:line="264" w:lineRule="auto"/>
        <w:ind w:firstLine="360"/>
        <w:jc w:val="both"/>
        <w:rPr>
          <w:rFonts w:ascii="Times New Roman" w:hAnsi="Times New Roman"/>
          <w:color w:val="000000"/>
          <w:sz w:val="22"/>
          <w:szCs w:val="22"/>
        </w:rPr>
      </w:pPr>
      <w:proofErr w:type="spellStart"/>
      <w:r w:rsidRPr="00C50136">
        <w:rPr>
          <w:rFonts w:ascii="Times New Roman" w:hAnsi="Times New Roman"/>
          <w:color w:val="000000"/>
          <w:sz w:val="22"/>
          <w:szCs w:val="22"/>
        </w:rPr>
        <w:t>Sitronix</w:t>
      </w:r>
      <w:proofErr w:type="spellEnd"/>
      <w:r w:rsidRPr="00C50136">
        <w:rPr>
          <w:rFonts w:ascii="Times New Roman" w:hAnsi="Times New Roman"/>
          <w:color w:val="000000"/>
          <w:sz w:val="22"/>
          <w:szCs w:val="22"/>
        </w:rPr>
        <w:t xml:space="preserve"> ST7735 Color LCD </w:t>
      </w:r>
      <w:r w:rsidRPr="00C50136">
        <w:rPr>
          <w:rFonts w:ascii="Times New Roman" w:hAnsi="Times New Roman"/>
          <w:color w:val="000000"/>
          <w:sz w:val="22"/>
          <w:szCs w:val="22"/>
        </w:rPr>
        <w:tab/>
      </w:r>
      <w:hyperlink r:id="rId14" w:history="1">
        <w:r w:rsidRPr="00C96BAE">
          <w:rPr>
            <w:rStyle w:val="Hyperlink"/>
            <w:rFonts w:ascii="Times New Roman" w:hAnsi="Times New Roman"/>
            <w:sz w:val="22"/>
            <w:szCs w:val="22"/>
          </w:rPr>
          <w:t>http://www.adafruit.com/products/358</w:t>
        </w:r>
      </w:hyperlink>
      <w:r w:rsidRPr="00C50136">
        <w:rPr>
          <w:rFonts w:ascii="Times New Roman" w:hAnsi="Times New Roman"/>
          <w:color w:val="000000"/>
          <w:sz w:val="22"/>
          <w:szCs w:val="22"/>
        </w:rPr>
        <w:t xml:space="preserve"> </w:t>
      </w:r>
      <w:r w:rsidRPr="00C50136">
        <w:rPr>
          <w:rFonts w:ascii="Times New Roman" w:hAnsi="Times New Roman"/>
          <w:color w:val="000000"/>
          <w:sz w:val="22"/>
          <w:szCs w:val="22"/>
        </w:rPr>
        <w:tab/>
      </w:r>
      <w:r w:rsidRPr="00C50136">
        <w:rPr>
          <w:rFonts w:ascii="Times New Roman" w:hAnsi="Times New Roman"/>
          <w:color w:val="000000"/>
          <w:sz w:val="22"/>
          <w:szCs w:val="22"/>
        </w:rPr>
        <w:tab/>
        <w:t>$19.99</w:t>
      </w:r>
    </w:p>
    <w:p w14:paraId="39F870E8" w14:textId="77777777" w:rsidR="009D37E7" w:rsidRPr="000A22CA" w:rsidRDefault="009D37E7" w:rsidP="009D37E7">
      <w:pPr>
        <w:spacing w:line="264" w:lineRule="auto"/>
        <w:rPr>
          <w:rFonts w:ascii="Times New Roman" w:hAnsi="Times New Roman"/>
          <w:color w:val="000000"/>
          <w:sz w:val="20"/>
        </w:rPr>
      </w:pPr>
    </w:p>
    <w:p w14:paraId="0B104BE0" w14:textId="77777777" w:rsidR="009D37E7" w:rsidRPr="000A22CA" w:rsidRDefault="009D37E7" w:rsidP="009D37E7">
      <w:pPr>
        <w:pStyle w:val="Heading2"/>
      </w:pPr>
      <w:r w:rsidRPr="000A22CA">
        <w:t>Background</w:t>
      </w:r>
    </w:p>
    <w:p w14:paraId="0B3B90D1" w14:textId="77777777" w:rsidR="009D37E7" w:rsidRPr="00C50136" w:rsidRDefault="009D37E7" w:rsidP="009D37E7">
      <w:pPr>
        <w:spacing w:line="288" w:lineRule="auto"/>
        <w:jc w:val="both"/>
        <w:rPr>
          <w:rFonts w:ascii="Times New Roman" w:hAnsi="Times New Roman"/>
          <w:color w:val="000000"/>
          <w:sz w:val="20"/>
          <w:szCs w:val="22"/>
        </w:rPr>
      </w:pPr>
      <w:r w:rsidRPr="00C50136">
        <w:rPr>
          <w:rFonts w:ascii="Times New Roman" w:hAnsi="Times New Roman"/>
          <w:color w:val="000000"/>
          <w:sz w:val="22"/>
          <w:szCs w:val="22"/>
        </w:rPr>
        <w:t xml:space="preserve">The objectives of this lab are to introduce the TM4C123 programming environment and to develop a set of useful graphic routines that will be used in the subsequent labs. A </w:t>
      </w:r>
      <w:r w:rsidRPr="00C50136">
        <w:rPr>
          <w:rFonts w:ascii="Times New Roman" w:hAnsi="Times New Roman"/>
          <w:b/>
          <w:color w:val="000000"/>
          <w:sz w:val="22"/>
          <w:szCs w:val="22"/>
        </w:rPr>
        <w:t>software module</w:t>
      </w:r>
      <w:r w:rsidRPr="00C50136">
        <w:rPr>
          <w:rFonts w:ascii="Times New Roman" w:hAnsi="Times New Roman"/>
          <w:color w:val="000000"/>
          <w:sz w:val="22"/>
          <w:szCs w:val="22"/>
        </w:rPr>
        <w:t xml:space="preserve"> is a set of related functions that implement a complete task. In particular, you will write software that plots data on the LCD graphics screen.</w:t>
      </w:r>
    </w:p>
    <w:p w14:paraId="072F5D7F" w14:textId="77777777" w:rsidR="009D37E7" w:rsidRDefault="009D37E7" w:rsidP="009D37E7">
      <w:pPr>
        <w:spacing w:line="264" w:lineRule="auto"/>
        <w:jc w:val="both"/>
        <w:rPr>
          <w:rFonts w:ascii="Times New Roman" w:hAnsi="Times New Roman"/>
          <w:color w:val="000000"/>
          <w:sz w:val="20"/>
        </w:rPr>
      </w:pPr>
    </w:p>
    <w:p w14:paraId="3F22941F" w14:textId="77777777" w:rsidR="009D37E7" w:rsidRPr="00882153" w:rsidRDefault="009D37E7" w:rsidP="009D37E7">
      <w:pPr>
        <w:pStyle w:val="Heading2"/>
      </w:pPr>
      <w:r>
        <w:t>Specifications</w:t>
      </w:r>
    </w:p>
    <w:p w14:paraId="2C9951F0"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You will develop and test these four functions</w:t>
      </w:r>
    </w:p>
    <w:p w14:paraId="10E93484" w14:textId="3C34D321"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Courier New" w:hAnsi="Courier New"/>
          <w:b/>
          <w:bCs/>
          <w:color w:val="000000"/>
          <w:sz w:val="22"/>
          <w:szCs w:val="22"/>
        </w:rPr>
        <w:tab/>
      </w:r>
      <w:r w:rsidRPr="001013B4">
        <w:rPr>
          <w:rFonts w:ascii="Times New Roman" w:hAnsi="Times New Roman"/>
          <w:bCs/>
          <w:color w:val="000000"/>
          <w:sz w:val="22"/>
          <w:szCs w:val="22"/>
        </w:rPr>
        <w:t>Signed 32-bit decimal fixed-point Δ = 0.0</w:t>
      </w:r>
      <w:r w:rsidR="00AC332F">
        <w:rPr>
          <w:rFonts w:ascii="Times New Roman" w:hAnsi="Times New Roman"/>
          <w:bCs/>
          <w:color w:val="000000"/>
          <w:sz w:val="22"/>
          <w:szCs w:val="22"/>
        </w:rPr>
        <w:t>0</w:t>
      </w:r>
      <w:r w:rsidRPr="001013B4">
        <w:rPr>
          <w:rFonts w:ascii="Times New Roman" w:hAnsi="Times New Roman"/>
          <w:bCs/>
          <w:color w:val="000000"/>
          <w:sz w:val="22"/>
          <w:szCs w:val="22"/>
        </w:rPr>
        <w:t>1</w:t>
      </w:r>
    </w:p>
    <w:p w14:paraId="5D9054A3" w14:textId="59A2A056"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ST7735_uBinOut</w:t>
      </w:r>
      <w:r w:rsidR="001F5894">
        <w:rPr>
          <w:rFonts w:ascii="Courier New" w:hAnsi="Courier New"/>
          <w:b/>
          <w:bCs/>
          <w:color w:val="000000"/>
          <w:sz w:val="22"/>
          <w:szCs w:val="22"/>
        </w:rPr>
        <w:t>5</w:t>
      </w:r>
      <w:r w:rsidRPr="001013B4">
        <w:rPr>
          <w:rFonts w:ascii="Courier New" w:hAnsi="Courier New"/>
          <w:b/>
          <w:bCs/>
          <w:color w:val="000000"/>
          <w:sz w:val="22"/>
          <w:szCs w:val="22"/>
        </w:rPr>
        <w:tab/>
      </w:r>
      <w:r w:rsidRPr="001013B4">
        <w:rPr>
          <w:rFonts w:ascii="Times New Roman" w:hAnsi="Times New Roman"/>
          <w:bCs/>
          <w:color w:val="000000"/>
          <w:sz w:val="22"/>
          <w:szCs w:val="22"/>
        </w:rPr>
        <w:t>Unsigned 32-bit binary fixed-point Δ = 1/</w:t>
      </w:r>
      <w:r w:rsidR="001F5894">
        <w:rPr>
          <w:rFonts w:ascii="Times New Roman" w:hAnsi="Times New Roman"/>
          <w:bCs/>
          <w:color w:val="000000"/>
          <w:sz w:val="22"/>
          <w:szCs w:val="22"/>
        </w:rPr>
        <w:t>32</w:t>
      </w:r>
    </w:p>
    <w:p w14:paraId="050BE342" w14:textId="77777777" w:rsidR="009D37E7" w:rsidRPr="001013B4" w:rsidRDefault="009D37E7" w:rsidP="009D37E7">
      <w:pPr>
        <w:spacing w:line="288" w:lineRule="auto"/>
        <w:jc w:val="both"/>
        <w:rPr>
          <w:rFonts w:ascii="Courier New" w:hAnsi="Courier New"/>
          <w:b/>
          <w:bCs/>
          <w:color w:val="000000"/>
          <w:sz w:val="22"/>
          <w:szCs w:val="22"/>
        </w:rPr>
      </w:pPr>
      <w:r w:rsidRPr="001013B4">
        <w:rPr>
          <w:rFonts w:ascii="Courier New" w:hAnsi="Courier New"/>
          <w:b/>
          <w:bCs/>
          <w:color w:val="000000"/>
          <w:sz w:val="22"/>
          <w:szCs w:val="22"/>
        </w:rPr>
        <w:tab/>
        <w:t xml:space="preserve">ST7735_XYplotInit </w:t>
      </w:r>
      <w:r w:rsidRPr="001013B4">
        <w:rPr>
          <w:rFonts w:ascii="Times New Roman" w:hAnsi="Times New Roman"/>
          <w:bCs/>
          <w:color w:val="000000"/>
          <w:sz w:val="22"/>
          <w:szCs w:val="22"/>
        </w:rPr>
        <w:t>Specify the X and Y axes for an x-y scatter plot</w:t>
      </w:r>
    </w:p>
    <w:p w14:paraId="341A1FFD" w14:textId="77777777" w:rsidR="009D37E7" w:rsidRPr="001013B4" w:rsidRDefault="009D37E7" w:rsidP="009D37E7">
      <w:pPr>
        <w:spacing w:line="288" w:lineRule="auto"/>
        <w:jc w:val="both"/>
        <w:rPr>
          <w:rFonts w:ascii="Times New Roman" w:hAnsi="Times New Roman"/>
          <w:color w:val="000000"/>
          <w:sz w:val="22"/>
          <w:szCs w:val="22"/>
        </w:rPr>
      </w:pPr>
      <w:r w:rsidRPr="001013B4">
        <w:rPr>
          <w:rFonts w:ascii="Courier New" w:hAnsi="Courier New"/>
          <w:b/>
          <w:bCs/>
          <w:color w:val="000000"/>
          <w:sz w:val="22"/>
          <w:szCs w:val="22"/>
        </w:rPr>
        <w:tab/>
        <w:t xml:space="preserve">ST7735_XYplot </w:t>
      </w:r>
      <w:r w:rsidRPr="001013B4">
        <w:rPr>
          <w:rFonts w:ascii="Courier New" w:hAnsi="Courier New"/>
          <w:b/>
          <w:bCs/>
          <w:color w:val="000000"/>
          <w:sz w:val="22"/>
          <w:szCs w:val="22"/>
        </w:rPr>
        <w:tab/>
      </w:r>
      <w:r w:rsidRPr="001013B4">
        <w:rPr>
          <w:rFonts w:ascii="Times New Roman" w:hAnsi="Times New Roman"/>
          <w:bCs/>
          <w:color w:val="000000"/>
          <w:sz w:val="22"/>
          <w:szCs w:val="22"/>
        </w:rPr>
        <w:t>Plot an array of (x,y) data</w:t>
      </w:r>
    </w:p>
    <w:p w14:paraId="6949EB8C" w14:textId="77777777" w:rsidR="009D37E7" w:rsidRPr="001013B4" w:rsidRDefault="009D37E7" w:rsidP="009D37E7">
      <w:pPr>
        <w:jc w:val="both"/>
        <w:rPr>
          <w:rFonts w:ascii="Times New Roman" w:hAnsi="Times New Roman"/>
          <w:b/>
          <w:color w:val="000000"/>
          <w:sz w:val="22"/>
          <w:szCs w:val="22"/>
        </w:rPr>
      </w:pPr>
    </w:p>
    <w:p w14:paraId="53DE545E" w14:textId="51946ACF" w:rsidR="009D37E7" w:rsidRDefault="009D37E7" w:rsidP="009D37E7">
      <w:pPr>
        <w:spacing w:line="288" w:lineRule="auto"/>
        <w:jc w:val="both"/>
        <w:rPr>
          <w:rFonts w:ascii="Times New Roman" w:hAnsi="Times New Roman"/>
          <w:color w:val="000000"/>
          <w:sz w:val="22"/>
          <w:szCs w:val="22"/>
        </w:rPr>
      </w:pPr>
      <w:r w:rsidRPr="002042F9">
        <w:rPr>
          <w:rFonts w:ascii="Times New Roman" w:hAnsi="Times New Roman"/>
          <w:color w:val="000000"/>
          <w:sz w:val="22"/>
          <w:szCs w:val="22"/>
        </w:rPr>
        <w:t>The first format you will handle is signed 32-bit decimal fixed-point with a resolution of 0.0</w:t>
      </w:r>
      <w:r w:rsidR="00AC332F">
        <w:rPr>
          <w:rFonts w:ascii="Times New Roman" w:hAnsi="Times New Roman"/>
          <w:color w:val="000000"/>
          <w:sz w:val="22"/>
          <w:szCs w:val="22"/>
        </w:rPr>
        <w:t>0</w:t>
      </w:r>
      <w:r w:rsidRPr="002042F9">
        <w:rPr>
          <w:rFonts w:ascii="Times New Roman" w:hAnsi="Times New Roman"/>
          <w:color w:val="000000"/>
          <w:sz w:val="22"/>
          <w:szCs w:val="22"/>
        </w:rPr>
        <w:t>1. The full-scale range is from -99.9</w:t>
      </w:r>
      <w:r w:rsidR="001F5894">
        <w:rPr>
          <w:rFonts w:ascii="Times New Roman" w:hAnsi="Times New Roman"/>
          <w:color w:val="000000"/>
          <w:sz w:val="22"/>
          <w:szCs w:val="22"/>
        </w:rPr>
        <w:t>9</w:t>
      </w:r>
      <w:r w:rsidRPr="002042F9">
        <w:rPr>
          <w:rFonts w:ascii="Times New Roman" w:hAnsi="Times New Roman"/>
          <w:color w:val="000000"/>
          <w:sz w:val="22"/>
          <w:szCs w:val="22"/>
        </w:rPr>
        <w:t>9 to +99.9</w:t>
      </w:r>
      <w:r w:rsidR="001F5894">
        <w:rPr>
          <w:rFonts w:ascii="Times New Roman" w:hAnsi="Times New Roman"/>
          <w:color w:val="000000"/>
          <w:sz w:val="22"/>
          <w:szCs w:val="22"/>
        </w:rPr>
        <w:t>9</w:t>
      </w:r>
      <w:r w:rsidRPr="002042F9">
        <w:rPr>
          <w:rFonts w:ascii="Times New Roman" w:hAnsi="Times New Roman"/>
          <w:color w:val="000000"/>
          <w:sz w:val="22"/>
          <w:szCs w:val="22"/>
        </w:rPr>
        <w:t>9. Any integer part outside the range of -99</w:t>
      </w:r>
      <w:r w:rsidR="001F5894">
        <w:rPr>
          <w:rFonts w:ascii="Times New Roman" w:hAnsi="Times New Roman"/>
          <w:color w:val="000000"/>
          <w:sz w:val="22"/>
          <w:szCs w:val="22"/>
        </w:rPr>
        <w:t>9</w:t>
      </w:r>
      <w:r w:rsidRPr="002042F9">
        <w:rPr>
          <w:rFonts w:ascii="Times New Roman" w:hAnsi="Times New Roman"/>
          <w:color w:val="000000"/>
          <w:sz w:val="22"/>
          <w:szCs w:val="22"/>
        </w:rPr>
        <w:t>99 to +99</w:t>
      </w:r>
      <w:r w:rsidR="001F5894">
        <w:rPr>
          <w:rFonts w:ascii="Times New Roman" w:hAnsi="Times New Roman"/>
          <w:color w:val="000000"/>
          <w:sz w:val="22"/>
          <w:szCs w:val="22"/>
        </w:rPr>
        <w:t>9</w:t>
      </w:r>
      <w:r w:rsidRPr="002042F9">
        <w:rPr>
          <w:rFonts w:ascii="Times New Roman" w:hAnsi="Times New Roman"/>
          <w:color w:val="000000"/>
          <w:sz w:val="22"/>
          <w:szCs w:val="22"/>
        </w:rPr>
        <w:t xml:space="preserve">99 signifies an error. The </w:t>
      </w:r>
      <w:r w:rsidRPr="002042F9">
        <w:rPr>
          <w:rFonts w:ascii="Courier New" w:hAnsi="Courier New"/>
          <w:b/>
          <w:bCs/>
          <w:color w:val="000000"/>
          <w:sz w:val="22"/>
          <w:szCs w:val="22"/>
        </w:rPr>
        <w:t>ST7735</w:t>
      </w:r>
      <w:r w:rsidR="001F5894">
        <w:rPr>
          <w:rFonts w:ascii="Courier New" w:hAnsi="Courier New"/>
          <w:b/>
          <w:bCs/>
          <w:color w:val="000000"/>
          <w:sz w:val="22"/>
          <w:szCs w:val="22"/>
        </w:rPr>
        <w:t>_</w:t>
      </w:r>
      <w:r w:rsidRPr="002042F9">
        <w:rPr>
          <w:rFonts w:ascii="Courier New" w:hAnsi="Courier New"/>
          <w:b/>
          <w:bCs/>
          <w:color w:val="000000"/>
          <w:sz w:val="22"/>
          <w:szCs w:val="22"/>
        </w:rPr>
        <w:t>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function takes a signed 32-bit integer part of the fixed-point number and outputs the fixed-point value on the display. The specifications of </w:t>
      </w:r>
      <w:r w:rsidRPr="002042F9">
        <w:rPr>
          <w:rFonts w:ascii="Courier New" w:hAnsi="Courier New"/>
          <w:b/>
          <w:bCs/>
          <w:color w:val="000000"/>
          <w:sz w:val="22"/>
          <w:szCs w:val="22"/>
        </w:rPr>
        <w:t>ST7735_sDecOut</w:t>
      </w:r>
      <w:r w:rsidR="001F5894">
        <w:rPr>
          <w:rFonts w:ascii="Courier New" w:hAnsi="Courier New"/>
          <w:b/>
          <w:bCs/>
          <w:color w:val="000000"/>
          <w:sz w:val="22"/>
          <w:szCs w:val="22"/>
        </w:rPr>
        <w:t>3</w:t>
      </w:r>
      <w:r w:rsidRPr="002042F9">
        <w:rPr>
          <w:rFonts w:ascii="Times New Roman" w:hAnsi="Times New Roman"/>
          <w:color w:val="000000"/>
          <w:sz w:val="22"/>
          <w:szCs w:val="22"/>
        </w:rPr>
        <w:t xml:space="preserve"> are illustrated </w:t>
      </w:r>
      <w:r w:rsidRPr="002042F9">
        <w:rPr>
          <w:rFonts w:ascii="Times New Roman" w:hAnsi="Times New Roman"/>
          <w:color w:val="000000"/>
          <w:sz w:val="22"/>
          <w:szCs w:val="22"/>
        </w:rPr>
        <w:lastRenderedPageBreak/>
        <w:t xml:space="preserve">in Table 1.1. In order to make the display output pretty it is required that all output commands produce exactly 6 characters. This way the decimal point is always drawn in the exact same location, independent of the number being displayed. </w:t>
      </w:r>
    </w:p>
    <w:p w14:paraId="13577351" w14:textId="77777777" w:rsidR="009D37E7" w:rsidRDefault="009D37E7" w:rsidP="009D37E7">
      <w:pPr>
        <w:spacing w:line="264" w:lineRule="auto"/>
        <w:jc w:val="both"/>
        <w:rPr>
          <w:rFonts w:ascii="Times New Roman" w:hAnsi="Times New Roman"/>
          <w:color w:val="000000"/>
          <w:sz w:val="22"/>
          <w:szCs w:val="22"/>
        </w:rPr>
      </w:pPr>
    </w:p>
    <w:p w14:paraId="1CEFA3C0" w14:textId="77777777" w:rsidR="009D37E7" w:rsidRDefault="009D37E7" w:rsidP="009D37E7">
      <w:pPr>
        <w:spacing w:line="264" w:lineRule="auto"/>
        <w:jc w:val="both"/>
        <w:rPr>
          <w:rFonts w:ascii="Times New Roman" w:hAnsi="Times New Roman"/>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4CDAAFD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5DDC81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28512A90"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2704E3A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C991A5B"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1894FEEF" w14:textId="2581D069"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0</w:t>
            </w:r>
          </w:p>
        </w:tc>
      </w:tr>
      <w:tr w:rsidR="009D37E7" w:rsidRPr="001013B4" w14:paraId="0B8A3BA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19D51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w:t>
            </w:r>
          </w:p>
        </w:tc>
        <w:tc>
          <w:tcPr>
            <w:tcW w:w="1890" w:type="dxa"/>
            <w:tcBorders>
              <w:top w:val="single" w:sz="4" w:space="0" w:color="auto"/>
              <w:left w:val="single" w:sz="4" w:space="0" w:color="auto"/>
              <w:bottom w:val="single" w:sz="4" w:space="0" w:color="auto"/>
              <w:right w:val="single" w:sz="4" w:space="0" w:color="auto"/>
            </w:tcBorders>
            <w:hideMark/>
          </w:tcPr>
          <w:p w14:paraId="0B5D0B61" w14:textId="00251A99"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1F5894">
              <w:rPr>
                <w:rFonts w:ascii="Courier New" w:hAnsi="Courier New" w:cs="Courier New"/>
                <w:b/>
                <w:color w:val="000000"/>
                <w:sz w:val="22"/>
                <w:szCs w:val="22"/>
              </w:rPr>
              <w:t>0</w:t>
            </w:r>
            <w:r>
              <w:rPr>
                <w:rFonts w:ascii="Courier New" w:hAnsi="Courier New" w:cs="Courier New"/>
                <w:b/>
                <w:color w:val="000000"/>
                <w:sz w:val="22"/>
                <w:szCs w:val="22"/>
              </w:rPr>
              <w:t>4</w:t>
            </w:r>
          </w:p>
        </w:tc>
      </w:tr>
      <w:tr w:rsidR="009D37E7" w:rsidRPr="001013B4" w14:paraId="76488C2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11ED8C8"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76F5CD1" w14:textId="2A7A19E1"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-0.0</w:t>
            </w:r>
            <w:r w:rsidR="001F5894">
              <w:rPr>
                <w:rFonts w:ascii="Courier New" w:hAnsi="Courier New" w:cs="Courier New"/>
                <w:b/>
                <w:bCs/>
                <w:color w:val="000000"/>
                <w:sz w:val="22"/>
                <w:szCs w:val="22"/>
              </w:rPr>
              <w:t>0</w:t>
            </w:r>
            <w:r>
              <w:rPr>
                <w:rFonts w:ascii="Courier New" w:hAnsi="Courier New" w:cs="Courier New"/>
                <w:b/>
                <w:bCs/>
                <w:color w:val="000000"/>
                <w:sz w:val="22"/>
                <w:szCs w:val="22"/>
              </w:rPr>
              <w:t>5</w:t>
            </w:r>
          </w:p>
        </w:tc>
      </w:tr>
      <w:tr w:rsidR="009D37E7" w:rsidRPr="001013B4" w14:paraId="2383A2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8357FEB"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p>
        </w:tc>
        <w:tc>
          <w:tcPr>
            <w:tcW w:w="1890" w:type="dxa"/>
            <w:tcBorders>
              <w:top w:val="single" w:sz="4" w:space="0" w:color="auto"/>
              <w:left w:val="single" w:sz="4" w:space="0" w:color="auto"/>
              <w:bottom w:val="single" w:sz="4" w:space="0" w:color="auto"/>
              <w:right w:val="single" w:sz="4" w:space="0" w:color="auto"/>
            </w:tcBorders>
            <w:hideMark/>
          </w:tcPr>
          <w:p w14:paraId="17794CCA" w14:textId="293F8C5B"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w:t>
            </w:r>
            <w:r w:rsidR="001F5894">
              <w:rPr>
                <w:rFonts w:ascii="Courier New" w:hAnsi="Courier New" w:cs="Courier New"/>
                <w:b/>
                <w:color w:val="000000"/>
                <w:sz w:val="22"/>
                <w:szCs w:val="22"/>
              </w:rPr>
              <w:t>0</w:t>
            </w:r>
            <w:r>
              <w:rPr>
                <w:rFonts w:ascii="Courier New" w:hAnsi="Courier New" w:cs="Courier New"/>
                <w:b/>
                <w:color w:val="000000"/>
                <w:sz w:val="22"/>
                <w:szCs w:val="22"/>
              </w:rPr>
              <w:t>78</w:t>
            </w:r>
          </w:p>
        </w:tc>
      </w:tr>
      <w:tr w:rsidR="009D37E7" w:rsidRPr="001013B4" w14:paraId="3E1D99D1"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0C156A" w14:textId="05F8491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c>
          <w:tcPr>
            <w:tcW w:w="1890" w:type="dxa"/>
            <w:tcBorders>
              <w:top w:val="single" w:sz="4" w:space="0" w:color="auto"/>
              <w:left w:val="single" w:sz="4" w:space="0" w:color="auto"/>
              <w:bottom w:val="single" w:sz="4" w:space="0" w:color="auto"/>
              <w:right w:val="single" w:sz="4" w:space="0" w:color="auto"/>
            </w:tcBorders>
            <w:hideMark/>
          </w:tcPr>
          <w:p w14:paraId="469E332A" w14:textId="4F268D4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w:t>
            </w:r>
            <w:r w:rsidR="001F5894">
              <w:rPr>
                <w:rFonts w:ascii="Courier New" w:hAnsi="Courier New" w:cs="Courier New"/>
                <w:b/>
                <w:bCs/>
                <w:color w:val="000000"/>
                <w:sz w:val="22"/>
                <w:szCs w:val="22"/>
              </w:rPr>
              <w:t>1.</w:t>
            </w:r>
            <w:r>
              <w:rPr>
                <w:rFonts w:ascii="Courier New" w:hAnsi="Courier New" w:cs="Courier New"/>
                <w:b/>
                <w:bCs/>
                <w:color w:val="000000"/>
                <w:sz w:val="22"/>
                <w:szCs w:val="22"/>
              </w:rPr>
              <w:t>254</w:t>
            </w:r>
          </w:p>
        </w:tc>
      </w:tr>
      <w:tr w:rsidR="009D37E7" w:rsidRPr="001013B4" w14:paraId="1B13AE9E"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0A2AC50" w14:textId="1507E99E"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4BB9342E" w14:textId="6B9A04AC"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5DC300F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D1E9812" w14:textId="0EB2361F"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w:t>
            </w:r>
            <w:r w:rsidR="001F5894">
              <w:rPr>
                <w:rFonts w:ascii="Courier New" w:hAnsi="Courier New" w:cs="Courier New"/>
                <w:b/>
                <w:bCs/>
                <w:color w:val="000000"/>
                <w:sz w:val="22"/>
                <w:szCs w:val="22"/>
              </w:rPr>
              <w:t>0</w:t>
            </w:r>
            <w:r>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79BCDEF9" w14:textId="65D2EBA5"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-10.00</w:t>
            </w:r>
            <w:r w:rsidR="001F5894">
              <w:rPr>
                <w:rFonts w:ascii="Courier New" w:hAnsi="Courier New" w:cs="Courier New"/>
                <w:b/>
                <w:bCs/>
                <w:color w:val="000000"/>
                <w:sz w:val="22"/>
                <w:szCs w:val="22"/>
              </w:rPr>
              <w:t>0</w:t>
            </w:r>
          </w:p>
        </w:tc>
      </w:tr>
      <w:tr w:rsidR="009D37E7" w:rsidRPr="001013B4" w14:paraId="6A64BAC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D0A314C" w14:textId="67A71578" w:rsidR="009D37E7" w:rsidRPr="001013B4" w:rsidRDefault="009D37E7" w:rsidP="00AC49F7">
            <w:pPr>
              <w:jc w:val="both"/>
              <w:rPr>
                <w:rFonts w:ascii="Courier New" w:hAnsi="Courier New" w:cs="Courier New"/>
                <w:b/>
                <w:color w:val="000000"/>
                <w:sz w:val="22"/>
                <w:szCs w:val="22"/>
              </w:rPr>
            </w:pPr>
            <w:r w:rsidRPr="001013B4">
              <w:rPr>
                <w:rFonts w:ascii="Courier New" w:hAnsi="Courier New" w:cs="Courier New"/>
                <w:b/>
                <w:color w:val="000000"/>
                <w:sz w:val="22"/>
                <w:szCs w:val="22"/>
              </w:rPr>
              <w:t>1234</w:t>
            </w:r>
            <w:r w:rsidR="001F5894">
              <w:rPr>
                <w:rFonts w:ascii="Courier New" w:hAnsi="Courier New" w:cs="Courier New"/>
                <w:b/>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2B11F159" w14:textId="0FEF9874"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12.34</w:t>
            </w:r>
            <w:r w:rsidR="001F5894">
              <w:rPr>
                <w:rFonts w:ascii="Courier New" w:hAnsi="Courier New" w:cs="Courier New"/>
                <w:b/>
                <w:color w:val="000000"/>
                <w:sz w:val="22"/>
                <w:szCs w:val="22"/>
              </w:rPr>
              <w:t>5</w:t>
            </w:r>
          </w:p>
        </w:tc>
      </w:tr>
      <w:tr w:rsidR="009D37E7" w:rsidRPr="001013B4" w14:paraId="2FA946F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55E16CC" w14:textId="75B8574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759D53EB" w14:textId="3BF94763"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-56.78</w:t>
            </w:r>
            <w:r w:rsidR="001F5894">
              <w:rPr>
                <w:rFonts w:ascii="Courier New" w:hAnsi="Courier New" w:cs="Courier New"/>
                <w:b/>
                <w:color w:val="000000"/>
                <w:sz w:val="22"/>
                <w:szCs w:val="22"/>
              </w:rPr>
              <w:t>9</w:t>
            </w:r>
          </w:p>
        </w:tc>
      </w:tr>
      <w:tr w:rsidR="009D37E7" w:rsidRPr="001013B4" w14:paraId="5EA13C9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1487D1" w14:textId="65347FE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1F5894">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hideMark/>
          </w:tcPr>
          <w:p w14:paraId="0AAB09BD" w14:textId="2A1B79B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440B43F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6A9EA879" w14:textId="7B192F2E"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c>
          <w:tcPr>
            <w:tcW w:w="1890" w:type="dxa"/>
            <w:tcBorders>
              <w:top w:val="single" w:sz="4" w:space="0" w:color="auto"/>
              <w:left w:val="single" w:sz="4" w:space="0" w:color="auto"/>
              <w:bottom w:val="single" w:sz="4" w:space="0" w:color="auto"/>
              <w:right w:val="single" w:sz="4" w:space="0" w:color="auto"/>
            </w:tcBorders>
          </w:tcPr>
          <w:p w14:paraId="63B22390" w14:textId="1033DF6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w:t>
            </w:r>
            <w:r w:rsidR="001F5894">
              <w:rPr>
                <w:rFonts w:ascii="Courier New" w:hAnsi="Courier New" w:cs="Courier New"/>
                <w:b/>
                <w:color w:val="000000"/>
                <w:sz w:val="22"/>
                <w:szCs w:val="22"/>
              </w:rPr>
              <w:t>9</w:t>
            </w:r>
            <w:r>
              <w:rPr>
                <w:rFonts w:ascii="Courier New" w:hAnsi="Courier New" w:cs="Courier New"/>
                <w:b/>
                <w:color w:val="000000"/>
                <w:sz w:val="22"/>
                <w:szCs w:val="22"/>
              </w:rPr>
              <w:t>9</w:t>
            </w:r>
          </w:p>
        </w:tc>
      </w:tr>
      <w:tr w:rsidR="009D37E7" w:rsidRPr="001013B4" w14:paraId="1E1530B4"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7F3A85AF" w14:textId="310EA7F8"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03278490" w14:textId="584370DD"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r w:rsidR="009D37E7" w:rsidRPr="001013B4" w14:paraId="5E1F50D5"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2DFA1933" w14:textId="1A4EB35B"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-100</w:t>
            </w:r>
            <w:r w:rsidR="001F5894">
              <w:rPr>
                <w:rFonts w:ascii="Courier New" w:hAnsi="Courier New" w:cs="Courier New"/>
                <w:b/>
                <w:color w:val="000000"/>
                <w:sz w:val="22"/>
                <w:szCs w:val="22"/>
              </w:rPr>
              <w:t>0</w:t>
            </w:r>
            <w:r>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tcPr>
          <w:p w14:paraId="6EA57FA8" w14:textId="2E4DC114"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r w:rsidR="001F5894">
              <w:rPr>
                <w:rFonts w:ascii="Courier New" w:hAnsi="Courier New" w:cs="Courier New"/>
                <w:b/>
                <w:color w:val="000000"/>
                <w:sz w:val="22"/>
                <w:szCs w:val="22"/>
              </w:rPr>
              <w:t>*</w:t>
            </w:r>
            <w:r>
              <w:rPr>
                <w:rFonts w:ascii="Courier New" w:hAnsi="Courier New" w:cs="Courier New"/>
                <w:b/>
                <w:color w:val="000000"/>
                <w:sz w:val="22"/>
                <w:szCs w:val="22"/>
              </w:rPr>
              <w:t>**</w:t>
            </w:r>
          </w:p>
        </w:tc>
      </w:tr>
    </w:tbl>
    <w:p w14:paraId="726CDE82" w14:textId="0764EB98"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1.1. Specification for the </w:t>
      </w:r>
      <w:r w:rsidRPr="001013B4">
        <w:rPr>
          <w:rFonts w:ascii="Courier New" w:hAnsi="Courier New"/>
          <w:b/>
          <w:bCs/>
          <w:color w:val="000000"/>
          <w:sz w:val="22"/>
          <w:szCs w:val="22"/>
        </w:rPr>
        <w:t>ST7735_sDecOut</w:t>
      </w:r>
      <w:r w:rsidR="001F5894">
        <w:rPr>
          <w:rFonts w:ascii="Courier New" w:hAnsi="Courier New"/>
          <w:b/>
          <w:bCs/>
          <w:color w:val="000000"/>
          <w:sz w:val="22"/>
          <w:szCs w:val="22"/>
        </w:rPr>
        <w:t>3</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55A106FA" w14:textId="77777777" w:rsidR="009D37E7" w:rsidRPr="001013B4" w:rsidRDefault="009D37E7" w:rsidP="009D37E7">
      <w:pPr>
        <w:jc w:val="both"/>
        <w:rPr>
          <w:rFonts w:ascii="Times New Roman" w:hAnsi="Times New Roman" w:cs="Courier New"/>
          <w:i/>
          <w:color w:val="000000"/>
          <w:sz w:val="22"/>
          <w:szCs w:val="22"/>
        </w:rPr>
      </w:pPr>
    </w:p>
    <w:p w14:paraId="1D959870" w14:textId="3E1E647E" w:rsidR="009D37E7" w:rsidRPr="001013B4" w:rsidRDefault="009D37E7" w:rsidP="009D37E7">
      <w:pPr>
        <w:spacing w:line="288" w:lineRule="auto"/>
        <w:jc w:val="both"/>
        <w:rPr>
          <w:rFonts w:ascii="Times New Roman" w:hAnsi="Times New Roman"/>
          <w:color w:val="000000"/>
          <w:sz w:val="22"/>
          <w:szCs w:val="22"/>
        </w:rPr>
      </w:pPr>
      <w:r w:rsidRPr="001013B4">
        <w:rPr>
          <w:rFonts w:ascii="Times New Roman" w:hAnsi="Times New Roman"/>
          <w:color w:val="000000"/>
          <w:sz w:val="22"/>
          <w:szCs w:val="22"/>
        </w:rPr>
        <w:t>The second format you will handle is unsigned 32-bit binary fixed-point with a resolution of 1/</w:t>
      </w:r>
      <w:r w:rsidR="001F5894">
        <w:rPr>
          <w:rFonts w:ascii="Times New Roman" w:hAnsi="Times New Roman"/>
          <w:color w:val="000000"/>
          <w:sz w:val="22"/>
          <w:szCs w:val="22"/>
        </w:rPr>
        <w:t>32</w:t>
      </w:r>
      <w:r w:rsidRPr="001013B4">
        <w:rPr>
          <w:rFonts w:ascii="Times New Roman" w:hAnsi="Times New Roman"/>
          <w:color w:val="000000"/>
          <w:sz w:val="22"/>
          <w:szCs w:val="22"/>
        </w:rPr>
        <w:t xml:space="preserve">. The full-scale range is from 0 to 999.99. If the integer part is larger than </w:t>
      </w:r>
      <w:r w:rsidR="00AC332F">
        <w:rPr>
          <w:rFonts w:ascii="Times New Roman" w:hAnsi="Times New Roman"/>
          <w:color w:val="000000"/>
          <w:sz w:val="22"/>
          <w:szCs w:val="22"/>
        </w:rPr>
        <w:t>31</w:t>
      </w:r>
      <w:r>
        <w:rPr>
          <w:rFonts w:ascii="Times New Roman" w:hAnsi="Times New Roman"/>
          <w:color w:val="000000"/>
          <w:sz w:val="22"/>
          <w:szCs w:val="22"/>
        </w:rPr>
        <w:t>999</w:t>
      </w:r>
      <w:r w:rsidRPr="001013B4">
        <w:rPr>
          <w:rFonts w:ascii="Times New Roman" w:hAnsi="Times New Roman"/>
          <w:color w:val="000000"/>
          <w:sz w:val="22"/>
          <w:szCs w:val="22"/>
        </w:rPr>
        <w:t xml:space="preserve">, it signifies an error. The </w:t>
      </w:r>
      <w:r w:rsidRPr="001013B4">
        <w:rPr>
          <w:rFonts w:ascii="Courier New" w:hAnsi="Courier New"/>
          <w:b/>
          <w:bCs/>
          <w:color w:val="000000"/>
          <w:sz w:val="22"/>
          <w:szCs w:val="22"/>
        </w:rPr>
        <w:t>ST7735_uBinOut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function takes an unsigned 32-bit integer part of the binary fixed-point number and outputs the fixed-point value on the display. The specifications of </w:t>
      </w:r>
      <w:r w:rsidRPr="001013B4">
        <w:rPr>
          <w:rFonts w:ascii="Courier New" w:hAnsi="Courier New"/>
          <w:b/>
          <w:bCs/>
          <w:color w:val="000000"/>
          <w:sz w:val="22"/>
          <w:szCs w:val="22"/>
        </w:rPr>
        <w:t>ST7735</w:t>
      </w:r>
      <w:r w:rsidR="001F5894">
        <w:rPr>
          <w:rFonts w:ascii="Courier New" w:hAnsi="Courier New"/>
          <w:b/>
          <w:bCs/>
          <w:color w:val="000000"/>
          <w:sz w:val="22"/>
          <w:szCs w:val="22"/>
        </w:rPr>
        <w:t>_</w:t>
      </w:r>
      <w:r w:rsidRPr="001013B4">
        <w:rPr>
          <w:rFonts w:ascii="Courier New" w:hAnsi="Courier New"/>
          <w:b/>
          <w:bCs/>
          <w:color w:val="000000"/>
          <w:sz w:val="22"/>
          <w:szCs w:val="22"/>
        </w:rPr>
        <w:t>uBinOut</w:t>
      </w:r>
      <w:r w:rsidR="001F5894">
        <w:rPr>
          <w:rFonts w:ascii="Courier New" w:hAnsi="Courier New"/>
          <w:b/>
          <w:bCs/>
          <w:color w:val="000000"/>
          <w:sz w:val="22"/>
          <w:szCs w:val="22"/>
        </w:rPr>
        <w:t>5</w:t>
      </w:r>
      <w:r w:rsidRPr="001013B4">
        <w:rPr>
          <w:rFonts w:ascii="Times New Roman" w:hAnsi="Times New Roman"/>
          <w:color w:val="000000"/>
          <w:sz w:val="22"/>
          <w:szCs w:val="22"/>
        </w:rPr>
        <w:t xml:space="preserve"> are illustrated in Table 1.2. </w:t>
      </w:r>
      <w:r w:rsidR="00157FC5">
        <w:rPr>
          <w:rFonts w:ascii="Times New Roman" w:hAnsi="Times New Roman"/>
          <w:color w:val="000000"/>
          <w:sz w:val="22"/>
          <w:szCs w:val="22"/>
        </w:rPr>
        <w:t>It is ok if the least significant digit is off a little due to rounding</w:t>
      </w:r>
    </w:p>
    <w:p w14:paraId="0F05BE95" w14:textId="77777777" w:rsidR="009D37E7" w:rsidRPr="001013B4" w:rsidRDefault="009D37E7" w:rsidP="009D37E7">
      <w:pPr>
        <w:jc w:val="both"/>
        <w:rPr>
          <w:rFonts w:ascii="Courier New" w:hAnsi="Courier New"/>
          <w:b/>
          <w:bCs/>
          <w:color w:val="000000"/>
          <w:sz w:val="22"/>
          <w:szCs w:val="22"/>
        </w:rPr>
      </w:pPr>
    </w:p>
    <w:tbl>
      <w:tblPr>
        <w:tblW w:w="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tblGrid>
      <w:tr w:rsidR="009D37E7" w:rsidRPr="001013B4" w14:paraId="57181C9B"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A6D0EF3"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Parameter</w:t>
            </w:r>
          </w:p>
        </w:tc>
        <w:tc>
          <w:tcPr>
            <w:tcW w:w="1890" w:type="dxa"/>
            <w:tcBorders>
              <w:top w:val="single" w:sz="4" w:space="0" w:color="auto"/>
              <w:left w:val="single" w:sz="4" w:space="0" w:color="auto"/>
              <w:bottom w:val="single" w:sz="4" w:space="0" w:color="auto"/>
              <w:right w:val="single" w:sz="4" w:space="0" w:color="auto"/>
            </w:tcBorders>
            <w:hideMark/>
          </w:tcPr>
          <w:p w14:paraId="74E382A6" w14:textId="77777777" w:rsidR="009D37E7" w:rsidRPr="001013B4" w:rsidRDefault="009D37E7" w:rsidP="00AC49F7">
            <w:pPr>
              <w:jc w:val="both"/>
              <w:rPr>
                <w:rFonts w:ascii="Times New Roman" w:hAnsi="Times New Roman"/>
                <w:bCs/>
                <w:color w:val="000000"/>
                <w:sz w:val="22"/>
                <w:szCs w:val="22"/>
              </w:rPr>
            </w:pPr>
            <w:r w:rsidRPr="001013B4">
              <w:rPr>
                <w:rFonts w:ascii="Times New Roman" w:hAnsi="Times New Roman"/>
                <w:bCs/>
                <w:color w:val="000000"/>
                <w:sz w:val="22"/>
                <w:szCs w:val="22"/>
              </w:rPr>
              <w:t>Display</w:t>
            </w:r>
          </w:p>
        </w:tc>
      </w:tr>
      <w:tr w:rsidR="009D37E7" w:rsidRPr="001013B4" w14:paraId="1A207FB6"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530E3B5A"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407CBC0" w14:textId="77777777" w:rsidR="009D37E7" w:rsidRPr="001013B4" w:rsidRDefault="009D37E7" w:rsidP="00AC49F7">
            <w:pPr>
              <w:jc w:val="both"/>
              <w:rPr>
                <w:rFonts w:ascii="Courier New" w:hAnsi="Courier New" w:cs="Courier New"/>
                <w:b/>
                <w:bCs/>
                <w:color w:val="000000"/>
                <w:sz w:val="22"/>
                <w:szCs w:val="22"/>
              </w:rPr>
            </w:pPr>
            <w:r w:rsidRPr="001013B4">
              <w:rPr>
                <w:rFonts w:ascii="Courier New" w:hAnsi="Courier New" w:cs="Courier New"/>
                <w:b/>
                <w:bCs/>
                <w:color w:val="000000"/>
                <w:sz w:val="22"/>
                <w:szCs w:val="22"/>
              </w:rPr>
              <w:t>0.00</w:t>
            </w:r>
          </w:p>
        </w:tc>
      </w:tr>
      <w:tr w:rsidR="009D37E7" w:rsidRPr="001013B4" w14:paraId="5EEC863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BD01F5D"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p>
        </w:tc>
        <w:tc>
          <w:tcPr>
            <w:tcW w:w="1890" w:type="dxa"/>
            <w:tcBorders>
              <w:top w:val="single" w:sz="4" w:space="0" w:color="auto"/>
              <w:left w:val="single" w:sz="4" w:space="0" w:color="auto"/>
              <w:bottom w:val="single" w:sz="4" w:space="0" w:color="auto"/>
              <w:right w:val="single" w:sz="4" w:space="0" w:color="auto"/>
            </w:tcBorders>
            <w:hideMark/>
          </w:tcPr>
          <w:p w14:paraId="2A50201B" w14:textId="0FC405F8"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0.0</w:t>
            </w:r>
            <w:r w:rsidR="00256876">
              <w:rPr>
                <w:rFonts w:ascii="Courier New" w:hAnsi="Courier New" w:cs="Courier New"/>
                <w:b/>
                <w:color w:val="000000"/>
                <w:sz w:val="22"/>
                <w:szCs w:val="22"/>
              </w:rPr>
              <w:t>3</w:t>
            </w:r>
          </w:p>
        </w:tc>
      </w:tr>
      <w:tr w:rsidR="009D37E7" w:rsidRPr="001013B4" w14:paraId="036A0978"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32E701F1" w14:textId="7F9169E7" w:rsidR="009D37E7" w:rsidRPr="001013B4" w:rsidRDefault="001F5894"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w:t>
            </w:r>
          </w:p>
        </w:tc>
        <w:tc>
          <w:tcPr>
            <w:tcW w:w="1890" w:type="dxa"/>
            <w:tcBorders>
              <w:top w:val="single" w:sz="4" w:space="0" w:color="auto"/>
              <w:left w:val="single" w:sz="4" w:space="0" w:color="auto"/>
              <w:bottom w:val="single" w:sz="4" w:space="0" w:color="auto"/>
              <w:right w:val="single" w:sz="4" w:space="0" w:color="auto"/>
            </w:tcBorders>
            <w:hideMark/>
          </w:tcPr>
          <w:p w14:paraId="6342595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0.16</w:t>
            </w:r>
          </w:p>
        </w:tc>
      </w:tr>
      <w:tr w:rsidR="009D37E7" w:rsidRPr="001013B4" w14:paraId="2D66F6B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F9F02D" w14:textId="678DCD7D" w:rsidR="009D37E7" w:rsidRPr="001013B4" w:rsidRDefault="001F5894" w:rsidP="00AC49F7">
            <w:pPr>
              <w:jc w:val="both"/>
              <w:rPr>
                <w:rFonts w:ascii="Courier New" w:hAnsi="Courier New" w:cs="Courier New"/>
                <w:b/>
                <w:color w:val="000000"/>
                <w:sz w:val="22"/>
                <w:szCs w:val="22"/>
              </w:rPr>
            </w:pPr>
            <w:r>
              <w:rPr>
                <w:rFonts w:ascii="Courier New" w:hAnsi="Courier New" w:cs="Courier New"/>
                <w:b/>
                <w:color w:val="000000"/>
                <w:sz w:val="22"/>
                <w:szCs w:val="22"/>
              </w:rPr>
              <w:t>1</w:t>
            </w:r>
            <w:r w:rsidR="009D37E7">
              <w:rPr>
                <w:rFonts w:ascii="Courier New" w:hAnsi="Courier New" w:cs="Courier New"/>
                <w:b/>
                <w:color w:val="000000"/>
                <w:sz w:val="22"/>
                <w:szCs w:val="22"/>
              </w:rPr>
              <w:t>00</w:t>
            </w:r>
          </w:p>
        </w:tc>
        <w:tc>
          <w:tcPr>
            <w:tcW w:w="1890" w:type="dxa"/>
            <w:tcBorders>
              <w:top w:val="single" w:sz="4" w:space="0" w:color="auto"/>
              <w:left w:val="single" w:sz="4" w:space="0" w:color="auto"/>
              <w:bottom w:val="single" w:sz="4" w:space="0" w:color="auto"/>
              <w:right w:val="single" w:sz="4" w:space="0" w:color="auto"/>
            </w:tcBorders>
            <w:hideMark/>
          </w:tcPr>
          <w:p w14:paraId="307FAEF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3.13</w:t>
            </w:r>
          </w:p>
        </w:tc>
      </w:tr>
      <w:tr w:rsidR="009D37E7" w:rsidRPr="001013B4" w14:paraId="06768A8A"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6212C568" w14:textId="0F6A8A34"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127</w:t>
            </w:r>
          </w:p>
        </w:tc>
        <w:tc>
          <w:tcPr>
            <w:tcW w:w="1890" w:type="dxa"/>
            <w:tcBorders>
              <w:top w:val="single" w:sz="4" w:space="0" w:color="auto"/>
              <w:left w:val="single" w:sz="4" w:space="0" w:color="auto"/>
              <w:bottom w:val="single" w:sz="4" w:space="0" w:color="auto"/>
              <w:right w:val="single" w:sz="4" w:space="0" w:color="auto"/>
            </w:tcBorders>
            <w:hideMark/>
          </w:tcPr>
          <w:p w14:paraId="052C1036"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3.97</w:t>
            </w:r>
          </w:p>
        </w:tc>
      </w:tr>
      <w:tr w:rsidR="009D37E7" w:rsidRPr="001013B4" w14:paraId="3B8FC642"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0CAD75FA" w14:textId="3FA48AD4"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252</w:t>
            </w:r>
          </w:p>
        </w:tc>
        <w:tc>
          <w:tcPr>
            <w:tcW w:w="1890" w:type="dxa"/>
            <w:tcBorders>
              <w:top w:val="single" w:sz="4" w:space="0" w:color="auto"/>
              <w:left w:val="single" w:sz="4" w:space="0" w:color="auto"/>
              <w:bottom w:val="single" w:sz="4" w:space="0" w:color="auto"/>
              <w:right w:val="single" w:sz="4" w:space="0" w:color="auto"/>
            </w:tcBorders>
            <w:hideMark/>
          </w:tcPr>
          <w:p w14:paraId="7593A0E1" w14:textId="37336666"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7.8</w:t>
            </w:r>
            <w:r w:rsidR="00256876">
              <w:rPr>
                <w:rFonts w:ascii="Courier New" w:hAnsi="Courier New" w:cs="Courier New"/>
                <w:b/>
                <w:color w:val="000000"/>
                <w:sz w:val="22"/>
                <w:szCs w:val="22"/>
              </w:rPr>
              <w:t>8</w:t>
            </w:r>
          </w:p>
        </w:tc>
      </w:tr>
      <w:tr w:rsidR="009D37E7" w:rsidRPr="001013B4" w14:paraId="0C403559"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5B5A8D2" w14:textId="5D505337" w:rsidR="009D37E7" w:rsidRPr="001013B4" w:rsidRDefault="00256876"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535</w:t>
            </w:r>
          </w:p>
        </w:tc>
        <w:tc>
          <w:tcPr>
            <w:tcW w:w="1890" w:type="dxa"/>
            <w:tcBorders>
              <w:top w:val="single" w:sz="4" w:space="0" w:color="auto"/>
              <w:left w:val="single" w:sz="4" w:space="0" w:color="auto"/>
              <w:bottom w:val="single" w:sz="4" w:space="0" w:color="auto"/>
              <w:right w:val="single" w:sz="4" w:space="0" w:color="auto"/>
            </w:tcBorders>
            <w:hideMark/>
          </w:tcPr>
          <w:p w14:paraId="751A47C5" w14:textId="77777777" w:rsidR="009D37E7" w:rsidRPr="001013B4" w:rsidRDefault="009D37E7" w:rsidP="00AC49F7">
            <w:pPr>
              <w:jc w:val="both"/>
              <w:rPr>
                <w:rFonts w:ascii="Courier New" w:hAnsi="Courier New" w:cs="Courier New"/>
                <w:b/>
                <w:bCs/>
                <w:color w:val="000000"/>
                <w:sz w:val="22"/>
                <w:szCs w:val="22"/>
              </w:rPr>
            </w:pPr>
            <w:r>
              <w:rPr>
                <w:rFonts w:ascii="Courier New" w:hAnsi="Courier New" w:cs="Courier New"/>
                <w:b/>
                <w:bCs/>
                <w:color w:val="000000"/>
                <w:sz w:val="22"/>
                <w:szCs w:val="22"/>
              </w:rPr>
              <w:t>16.72</w:t>
            </w:r>
          </w:p>
        </w:tc>
      </w:tr>
      <w:tr w:rsidR="009D37E7" w:rsidRPr="001013B4" w14:paraId="58137720"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164B56A6" w14:textId="70C320C2"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256</w:t>
            </w:r>
            <w:r w:rsidR="009D37E7">
              <w:rPr>
                <w:rFonts w:ascii="Courier New" w:hAnsi="Courier New" w:cs="Courier New"/>
                <w:b/>
                <w:color w:val="000000"/>
                <w:sz w:val="22"/>
                <w:szCs w:val="22"/>
              </w:rPr>
              <w:t>0</w:t>
            </w:r>
          </w:p>
        </w:tc>
        <w:tc>
          <w:tcPr>
            <w:tcW w:w="1890" w:type="dxa"/>
            <w:tcBorders>
              <w:top w:val="single" w:sz="4" w:space="0" w:color="auto"/>
              <w:left w:val="single" w:sz="4" w:space="0" w:color="auto"/>
              <w:bottom w:val="single" w:sz="4" w:space="0" w:color="auto"/>
              <w:right w:val="single" w:sz="4" w:space="0" w:color="auto"/>
            </w:tcBorders>
            <w:hideMark/>
          </w:tcPr>
          <w:p w14:paraId="6347E470"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80.00</w:t>
            </w:r>
          </w:p>
        </w:tc>
      </w:tr>
      <w:tr w:rsidR="009D37E7" w:rsidRPr="001013B4" w14:paraId="62CF85E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7DCDE9AD" w14:textId="62A79BFB"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6092</w:t>
            </w:r>
          </w:p>
        </w:tc>
        <w:tc>
          <w:tcPr>
            <w:tcW w:w="1890" w:type="dxa"/>
            <w:tcBorders>
              <w:top w:val="single" w:sz="4" w:space="0" w:color="auto"/>
              <w:left w:val="single" w:sz="4" w:space="0" w:color="auto"/>
              <w:bottom w:val="single" w:sz="4" w:space="0" w:color="auto"/>
              <w:right w:val="single" w:sz="4" w:space="0" w:color="auto"/>
            </w:tcBorders>
            <w:hideMark/>
          </w:tcPr>
          <w:p w14:paraId="5F8A96FE"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190.38</w:t>
            </w:r>
          </w:p>
        </w:tc>
      </w:tr>
      <w:tr w:rsidR="009D37E7" w:rsidRPr="001013B4" w14:paraId="1A1C9CDF"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hideMark/>
          </w:tcPr>
          <w:p w14:paraId="4E51FEBC" w14:textId="147A9AC8" w:rsidR="009D37E7" w:rsidRPr="001013B4"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13</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hideMark/>
          </w:tcPr>
          <w:p w14:paraId="3AA65521" w14:textId="77777777" w:rsidR="009D37E7" w:rsidRPr="001013B4"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406.25</w:t>
            </w:r>
          </w:p>
        </w:tc>
      </w:tr>
      <w:tr w:rsidR="009D37E7" w:rsidRPr="001013B4" w14:paraId="63FF808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BACE3C" w14:textId="2F93DA81"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16383</w:t>
            </w:r>
          </w:p>
        </w:tc>
        <w:tc>
          <w:tcPr>
            <w:tcW w:w="1890" w:type="dxa"/>
            <w:tcBorders>
              <w:top w:val="single" w:sz="4" w:space="0" w:color="auto"/>
              <w:left w:val="single" w:sz="4" w:space="0" w:color="auto"/>
              <w:bottom w:val="single" w:sz="4" w:space="0" w:color="auto"/>
              <w:right w:val="single" w:sz="4" w:space="0" w:color="auto"/>
            </w:tcBorders>
          </w:tcPr>
          <w:p w14:paraId="5786A89D" w14:textId="069DC18A"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511.9</w:t>
            </w:r>
            <w:r w:rsidR="00256876">
              <w:rPr>
                <w:rFonts w:ascii="Courier New" w:hAnsi="Courier New" w:cs="Courier New"/>
                <w:b/>
                <w:color w:val="000000"/>
                <w:sz w:val="22"/>
                <w:szCs w:val="22"/>
              </w:rPr>
              <w:t>7</w:t>
            </w:r>
          </w:p>
        </w:tc>
      </w:tr>
      <w:tr w:rsidR="009D37E7" w:rsidRPr="001013B4" w14:paraId="56EC480C"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BF3822E" w14:textId="00E3F8C9"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17283</w:t>
            </w:r>
          </w:p>
        </w:tc>
        <w:tc>
          <w:tcPr>
            <w:tcW w:w="1890" w:type="dxa"/>
            <w:tcBorders>
              <w:top w:val="single" w:sz="4" w:space="0" w:color="auto"/>
              <w:left w:val="single" w:sz="4" w:space="0" w:color="auto"/>
              <w:bottom w:val="single" w:sz="4" w:space="0" w:color="auto"/>
              <w:right w:val="single" w:sz="4" w:space="0" w:color="auto"/>
            </w:tcBorders>
          </w:tcPr>
          <w:p w14:paraId="27D5FA33" w14:textId="01251841"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540.</w:t>
            </w:r>
            <w:r w:rsidR="00256876">
              <w:rPr>
                <w:rFonts w:ascii="Courier New" w:hAnsi="Courier New" w:cs="Courier New"/>
                <w:b/>
                <w:color w:val="000000"/>
                <w:sz w:val="22"/>
                <w:szCs w:val="22"/>
              </w:rPr>
              <w:t>09</w:t>
            </w:r>
          </w:p>
        </w:tc>
      </w:tr>
      <w:tr w:rsidR="009D37E7" w:rsidRPr="001013B4" w14:paraId="5EF776ED"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4194E62D" w14:textId="0F093DBA"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31</w:t>
            </w:r>
            <w:r w:rsidR="009D37E7">
              <w:rPr>
                <w:rFonts w:ascii="Courier New" w:hAnsi="Courier New" w:cs="Courier New"/>
                <w:b/>
                <w:color w:val="000000"/>
                <w:sz w:val="22"/>
                <w:szCs w:val="22"/>
              </w:rPr>
              <w:t>999</w:t>
            </w:r>
          </w:p>
        </w:tc>
        <w:tc>
          <w:tcPr>
            <w:tcW w:w="1890" w:type="dxa"/>
            <w:tcBorders>
              <w:top w:val="single" w:sz="4" w:space="0" w:color="auto"/>
              <w:left w:val="single" w:sz="4" w:space="0" w:color="auto"/>
              <w:bottom w:val="single" w:sz="4" w:space="0" w:color="auto"/>
              <w:right w:val="single" w:sz="4" w:space="0" w:color="auto"/>
            </w:tcBorders>
          </w:tcPr>
          <w:p w14:paraId="084F22D2" w14:textId="78004716"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999.9</w:t>
            </w:r>
            <w:r w:rsidR="00256876">
              <w:rPr>
                <w:rFonts w:ascii="Courier New" w:hAnsi="Courier New" w:cs="Courier New"/>
                <w:b/>
                <w:color w:val="000000"/>
                <w:sz w:val="22"/>
                <w:szCs w:val="22"/>
              </w:rPr>
              <w:t>7</w:t>
            </w:r>
          </w:p>
        </w:tc>
      </w:tr>
      <w:tr w:rsidR="009D37E7" w:rsidRPr="001013B4" w14:paraId="7509F047" w14:textId="77777777" w:rsidTr="00AC49F7">
        <w:trPr>
          <w:jc w:val="center"/>
        </w:trPr>
        <w:tc>
          <w:tcPr>
            <w:tcW w:w="1890" w:type="dxa"/>
            <w:tcBorders>
              <w:top w:val="single" w:sz="4" w:space="0" w:color="auto"/>
              <w:left w:val="single" w:sz="4" w:space="0" w:color="auto"/>
              <w:bottom w:val="single" w:sz="4" w:space="0" w:color="auto"/>
              <w:right w:val="single" w:sz="4" w:space="0" w:color="auto"/>
            </w:tcBorders>
          </w:tcPr>
          <w:p w14:paraId="569A5B7B" w14:textId="27E94E63" w:rsidR="009D37E7" w:rsidRDefault="00256876" w:rsidP="00AC49F7">
            <w:pPr>
              <w:jc w:val="both"/>
              <w:rPr>
                <w:rFonts w:ascii="Courier New" w:hAnsi="Courier New" w:cs="Courier New"/>
                <w:b/>
                <w:color w:val="000000"/>
                <w:sz w:val="22"/>
                <w:szCs w:val="22"/>
              </w:rPr>
            </w:pPr>
            <w:r>
              <w:rPr>
                <w:rFonts w:ascii="Courier New" w:hAnsi="Courier New" w:cs="Courier New"/>
                <w:b/>
                <w:color w:val="000000"/>
                <w:sz w:val="22"/>
                <w:szCs w:val="22"/>
              </w:rPr>
              <w:t>32</w:t>
            </w:r>
            <w:r w:rsidR="009D37E7">
              <w:rPr>
                <w:rFonts w:ascii="Courier New" w:hAnsi="Courier New" w:cs="Courier New"/>
                <w:b/>
                <w:color w:val="000000"/>
                <w:sz w:val="22"/>
                <w:szCs w:val="22"/>
              </w:rPr>
              <w:t>000</w:t>
            </w:r>
          </w:p>
        </w:tc>
        <w:tc>
          <w:tcPr>
            <w:tcW w:w="1890" w:type="dxa"/>
            <w:tcBorders>
              <w:top w:val="single" w:sz="4" w:space="0" w:color="auto"/>
              <w:left w:val="single" w:sz="4" w:space="0" w:color="auto"/>
              <w:bottom w:val="single" w:sz="4" w:space="0" w:color="auto"/>
              <w:right w:val="single" w:sz="4" w:space="0" w:color="auto"/>
            </w:tcBorders>
          </w:tcPr>
          <w:p w14:paraId="7AB46169" w14:textId="77777777" w:rsidR="009D37E7" w:rsidRDefault="009D37E7" w:rsidP="00AC49F7">
            <w:pPr>
              <w:jc w:val="both"/>
              <w:rPr>
                <w:rFonts w:ascii="Courier New" w:hAnsi="Courier New" w:cs="Courier New"/>
                <w:b/>
                <w:color w:val="000000"/>
                <w:sz w:val="22"/>
                <w:szCs w:val="22"/>
              </w:rPr>
            </w:pPr>
            <w:r>
              <w:rPr>
                <w:rFonts w:ascii="Courier New" w:hAnsi="Courier New" w:cs="Courier New"/>
                <w:b/>
                <w:color w:val="000000"/>
                <w:sz w:val="22"/>
                <w:szCs w:val="22"/>
              </w:rPr>
              <w:t>***.**</w:t>
            </w:r>
          </w:p>
        </w:tc>
      </w:tr>
    </w:tbl>
    <w:p w14:paraId="1953CCCE" w14:textId="1BD457B1" w:rsidR="009D37E7" w:rsidRPr="001013B4" w:rsidRDefault="009D37E7" w:rsidP="006B0C07">
      <w:pPr>
        <w:spacing w:before="120"/>
        <w:jc w:val="center"/>
        <w:rPr>
          <w:rFonts w:ascii="Times New Roman" w:hAnsi="Times New Roman" w:cs="Courier New"/>
          <w:i/>
          <w:color w:val="000000"/>
          <w:sz w:val="22"/>
          <w:szCs w:val="22"/>
        </w:rPr>
      </w:pPr>
      <w:r w:rsidRPr="001013B4">
        <w:rPr>
          <w:rFonts w:ascii="Times New Roman" w:hAnsi="Times New Roman" w:cs="Courier New"/>
          <w:i/>
          <w:color w:val="000000"/>
          <w:sz w:val="22"/>
          <w:szCs w:val="22"/>
        </w:rPr>
        <w:t xml:space="preserve">Table 1.2. Specification for the </w:t>
      </w:r>
      <w:r w:rsidRPr="001013B4">
        <w:rPr>
          <w:rFonts w:ascii="Courier New" w:hAnsi="Courier New"/>
          <w:b/>
          <w:bCs/>
          <w:color w:val="000000"/>
          <w:sz w:val="22"/>
          <w:szCs w:val="22"/>
        </w:rPr>
        <w:t>ST7735_uBinOut</w:t>
      </w:r>
      <w:r w:rsidR="00AC332F">
        <w:rPr>
          <w:rFonts w:ascii="Courier New" w:hAnsi="Courier New"/>
          <w:b/>
          <w:bCs/>
          <w:color w:val="000000"/>
          <w:sz w:val="22"/>
          <w:szCs w:val="22"/>
        </w:rPr>
        <w:t>5</w:t>
      </w:r>
      <w:r w:rsidRPr="001013B4">
        <w:rPr>
          <w:rFonts w:ascii="Courier New" w:hAnsi="Courier New"/>
          <w:b/>
          <w:bCs/>
          <w:color w:val="000000"/>
          <w:sz w:val="22"/>
          <w:szCs w:val="22"/>
        </w:rPr>
        <w:t xml:space="preserve"> </w:t>
      </w:r>
      <w:r w:rsidRPr="001013B4">
        <w:rPr>
          <w:rFonts w:ascii="Times New Roman" w:hAnsi="Times New Roman" w:cs="Courier New"/>
          <w:i/>
          <w:color w:val="000000"/>
          <w:sz w:val="22"/>
          <w:szCs w:val="22"/>
        </w:rPr>
        <w:t>function.</w:t>
      </w:r>
    </w:p>
    <w:p w14:paraId="3EE4BBCD" w14:textId="77777777" w:rsidR="009D37E7" w:rsidRPr="001013B4" w:rsidRDefault="009D37E7" w:rsidP="006F1A4C">
      <w:pPr>
        <w:pStyle w:val="CODE"/>
      </w:pPr>
    </w:p>
    <w:p w14:paraId="5244F954" w14:textId="7F6F730F" w:rsidR="006F1A4C" w:rsidRDefault="006F1A4C" w:rsidP="006F1A4C">
      <w:pPr>
        <w:pStyle w:val="CODE"/>
      </w:pPr>
    </w:p>
    <w:p w14:paraId="719E10B0" w14:textId="77777777" w:rsidR="00CC63F9" w:rsidRDefault="00CC63F9" w:rsidP="006F1A4C">
      <w:pPr>
        <w:pStyle w:val="CODE"/>
      </w:pPr>
    </w:p>
    <w:p w14:paraId="05DD7B42" w14:textId="77777777" w:rsidR="006F1A4C" w:rsidRDefault="006F1A4C" w:rsidP="006F1A4C">
      <w:pPr>
        <w:pStyle w:val="CODE"/>
      </w:pPr>
    </w:p>
    <w:p w14:paraId="32182ECE" w14:textId="77777777" w:rsidR="006F1A4C" w:rsidRDefault="006F1A4C" w:rsidP="006F1A4C">
      <w:pPr>
        <w:pStyle w:val="CODE"/>
      </w:pPr>
    </w:p>
    <w:p w14:paraId="443A596F" w14:textId="77777777" w:rsidR="009D37E7" w:rsidRPr="006F1A4C" w:rsidRDefault="009D37E7" w:rsidP="006F1A4C">
      <w:pPr>
        <w:pStyle w:val="CODE"/>
      </w:pPr>
      <w:r w:rsidRPr="006F1A4C">
        <w:lastRenderedPageBreak/>
        <w:t>/**************ST7735_XYplotInit***************</w:t>
      </w:r>
    </w:p>
    <w:p w14:paraId="0D85DA39" w14:textId="77777777" w:rsidR="009D37E7" w:rsidRPr="006F1A4C" w:rsidRDefault="009D37E7" w:rsidP="006F1A4C">
      <w:pPr>
        <w:pStyle w:val="CODE"/>
      </w:pPr>
      <w:r w:rsidRPr="006F1A4C">
        <w:t xml:space="preserve"> Specify the X and Y axes for an x-y scatter plot</w:t>
      </w:r>
    </w:p>
    <w:p w14:paraId="63117E44" w14:textId="77777777" w:rsidR="009D37E7" w:rsidRPr="006F1A4C" w:rsidRDefault="009D37E7" w:rsidP="006F1A4C">
      <w:pPr>
        <w:pStyle w:val="CODE"/>
      </w:pPr>
      <w:r w:rsidRPr="006F1A4C">
        <w:t xml:space="preserve"> Draw the title and clear the plot area</w:t>
      </w:r>
    </w:p>
    <w:p w14:paraId="3125F46F" w14:textId="77777777" w:rsidR="009D37E7" w:rsidRPr="006F1A4C" w:rsidRDefault="009D37E7" w:rsidP="006F1A4C">
      <w:pPr>
        <w:pStyle w:val="CODE"/>
      </w:pPr>
      <w:r w:rsidRPr="006F1A4C">
        <w:t xml:space="preserve"> Inputs:  title  ASCII string to label the plot, null-termination</w:t>
      </w:r>
    </w:p>
    <w:p w14:paraId="181F1839" w14:textId="0577FC49" w:rsidR="009D37E7" w:rsidRPr="006F1A4C" w:rsidRDefault="009D37E7" w:rsidP="006F1A4C">
      <w:pPr>
        <w:pStyle w:val="CODE"/>
      </w:pPr>
      <w:r w:rsidRPr="006F1A4C">
        <w:t xml:space="preserve">          </w:t>
      </w:r>
      <w:proofErr w:type="spellStart"/>
      <w:r w:rsidRPr="006F1A4C">
        <w:t>minX</w:t>
      </w:r>
      <w:proofErr w:type="spellEnd"/>
      <w:r w:rsidRPr="006F1A4C">
        <w:t xml:space="preserve">   smallest X data value allowed, resolution= </w:t>
      </w:r>
      <w:r w:rsidR="00AC332F">
        <w:t>1/32</w:t>
      </w:r>
    </w:p>
    <w:p w14:paraId="7BF10AA3" w14:textId="12EF6C23" w:rsidR="009D37E7" w:rsidRPr="006F1A4C" w:rsidRDefault="009D37E7" w:rsidP="006F1A4C">
      <w:pPr>
        <w:pStyle w:val="CODE"/>
      </w:pPr>
      <w:r w:rsidRPr="006F1A4C">
        <w:t xml:space="preserve">          </w:t>
      </w:r>
      <w:proofErr w:type="spellStart"/>
      <w:r w:rsidRPr="006F1A4C">
        <w:t>maxX</w:t>
      </w:r>
      <w:proofErr w:type="spellEnd"/>
      <w:r w:rsidRPr="006F1A4C">
        <w:t xml:space="preserve">   largest X data value allowed, resolution= </w:t>
      </w:r>
      <w:r w:rsidR="00AC332F">
        <w:t>1/32</w:t>
      </w:r>
    </w:p>
    <w:p w14:paraId="6931F770" w14:textId="22E214F2" w:rsidR="009D37E7" w:rsidRPr="006F1A4C" w:rsidRDefault="009D37E7" w:rsidP="006F1A4C">
      <w:pPr>
        <w:pStyle w:val="CODE"/>
      </w:pPr>
      <w:r w:rsidRPr="006F1A4C">
        <w:t xml:space="preserve">          </w:t>
      </w:r>
      <w:proofErr w:type="spellStart"/>
      <w:r w:rsidRPr="006F1A4C">
        <w:t>minY</w:t>
      </w:r>
      <w:proofErr w:type="spellEnd"/>
      <w:r w:rsidRPr="006F1A4C">
        <w:t xml:space="preserve">   smallest Y data value allowed, resolution= </w:t>
      </w:r>
      <w:r w:rsidR="00AC332F">
        <w:t>1/32</w:t>
      </w:r>
    </w:p>
    <w:p w14:paraId="3CEE7701" w14:textId="10E90797" w:rsidR="009D37E7" w:rsidRPr="006F1A4C" w:rsidRDefault="009D37E7" w:rsidP="006F1A4C">
      <w:pPr>
        <w:pStyle w:val="CODE"/>
      </w:pPr>
      <w:r w:rsidRPr="006F1A4C">
        <w:t xml:space="preserve">          </w:t>
      </w:r>
      <w:proofErr w:type="spellStart"/>
      <w:r w:rsidRPr="006F1A4C">
        <w:t>maxY</w:t>
      </w:r>
      <w:proofErr w:type="spellEnd"/>
      <w:r w:rsidRPr="006F1A4C">
        <w:t xml:space="preserve">   largest Y data value allowed, resolution= </w:t>
      </w:r>
      <w:r w:rsidR="00AC332F">
        <w:t>1/32</w:t>
      </w:r>
    </w:p>
    <w:p w14:paraId="235829BF" w14:textId="77777777" w:rsidR="009D37E7" w:rsidRPr="006F1A4C" w:rsidRDefault="009D37E7" w:rsidP="006F1A4C">
      <w:pPr>
        <w:pStyle w:val="CODE"/>
      </w:pPr>
      <w:r w:rsidRPr="006F1A4C">
        <w:t xml:space="preserve">          </w:t>
      </w:r>
      <w:proofErr w:type="spellStart"/>
      <w:r w:rsidRPr="006F1A4C">
        <w:t>bcolor</w:t>
      </w:r>
      <w:proofErr w:type="spellEnd"/>
      <w:r w:rsidRPr="006F1A4C">
        <w:t xml:space="preserve"> 16-bit color of the background</w:t>
      </w:r>
    </w:p>
    <w:p w14:paraId="084649B3" w14:textId="77777777" w:rsidR="009D37E7" w:rsidRPr="006F1A4C" w:rsidRDefault="009D37E7" w:rsidP="006F1A4C">
      <w:pPr>
        <w:pStyle w:val="CODE"/>
      </w:pPr>
      <w:r w:rsidRPr="006F1A4C">
        <w:t xml:space="preserve"> Outputs: none</w:t>
      </w:r>
    </w:p>
    <w:p w14:paraId="0B860C2E" w14:textId="77777777" w:rsidR="009D37E7" w:rsidRPr="006F1A4C" w:rsidRDefault="009D37E7" w:rsidP="006F1A4C">
      <w:pPr>
        <w:pStyle w:val="CODE"/>
      </w:pPr>
      <w:r w:rsidRPr="006F1A4C">
        <w:t xml:space="preserve"> assumes </w:t>
      </w:r>
      <w:proofErr w:type="spellStart"/>
      <w:r w:rsidRPr="006F1A4C">
        <w:t>minX</w:t>
      </w:r>
      <w:proofErr w:type="spellEnd"/>
      <w:r w:rsidRPr="006F1A4C">
        <w:t xml:space="preserve"> &lt; </w:t>
      </w:r>
      <w:proofErr w:type="spellStart"/>
      <w:r w:rsidRPr="006F1A4C">
        <w:t>maxX</w:t>
      </w:r>
      <w:proofErr w:type="spellEnd"/>
      <w:r w:rsidRPr="006F1A4C">
        <w:t xml:space="preserve">, and </w:t>
      </w:r>
      <w:proofErr w:type="spellStart"/>
      <w:r w:rsidRPr="006F1A4C">
        <w:t>minY</w:t>
      </w:r>
      <w:proofErr w:type="spellEnd"/>
      <w:r w:rsidRPr="006F1A4C">
        <w:t xml:space="preserve"> &lt; </w:t>
      </w:r>
      <w:proofErr w:type="spellStart"/>
      <w:r w:rsidRPr="006F1A4C">
        <w:t>maxY</w:t>
      </w:r>
      <w:proofErr w:type="spellEnd"/>
    </w:p>
    <w:p w14:paraId="308E045F" w14:textId="77777777" w:rsidR="009D37E7" w:rsidRPr="00AC332F" w:rsidRDefault="009D37E7" w:rsidP="006F1A4C">
      <w:pPr>
        <w:pStyle w:val="CODE"/>
        <w:rPr>
          <w:lang w:val="fr-FR"/>
        </w:rPr>
      </w:pPr>
      <w:r w:rsidRPr="00AC332F">
        <w:rPr>
          <w:lang w:val="fr-FR"/>
        </w:rPr>
        <w:t>*/</w:t>
      </w:r>
    </w:p>
    <w:p w14:paraId="6E52ED65" w14:textId="77777777" w:rsidR="00CC63F9" w:rsidRPr="00AC332F" w:rsidRDefault="00CC63F9" w:rsidP="006F1A4C">
      <w:pPr>
        <w:pStyle w:val="CODE"/>
        <w:rPr>
          <w:lang w:val="fr-FR"/>
        </w:rPr>
      </w:pPr>
    </w:p>
    <w:p w14:paraId="534A8B2D" w14:textId="77324579" w:rsidR="009D37E7" w:rsidRPr="00AC332F" w:rsidRDefault="009D37E7" w:rsidP="006F1A4C">
      <w:pPr>
        <w:pStyle w:val="CODE"/>
        <w:rPr>
          <w:color w:val="0052FF"/>
          <w:lang w:val="fr-FR"/>
        </w:rPr>
      </w:pPr>
      <w:proofErr w:type="spellStart"/>
      <w:r w:rsidRPr="00AC332F">
        <w:rPr>
          <w:color w:val="0052FF"/>
          <w:lang w:val="fr-FR"/>
        </w:rPr>
        <w:t>void</w:t>
      </w:r>
      <w:proofErr w:type="spellEnd"/>
      <w:r w:rsidRPr="00AC332F">
        <w:rPr>
          <w:color w:val="0052FF"/>
          <w:lang w:val="fr-FR"/>
        </w:rPr>
        <w:t xml:space="preserve"> ST7735_XYplotInit(char *</w:t>
      </w:r>
      <w:proofErr w:type="spellStart"/>
      <w:r w:rsidRPr="00AC332F">
        <w:rPr>
          <w:color w:val="0052FF"/>
          <w:lang w:val="fr-FR"/>
        </w:rPr>
        <w:t>title</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minX</w:t>
      </w:r>
      <w:proofErr w:type="spellEnd"/>
      <w:r w:rsidRPr="00AC332F">
        <w:rPr>
          <w:color w:val="0052FF"/>
          <w:lang w:val="fr-FR"/>
        </w:rPr>
        <w:t xml:space="preserve">, </w:t>
      </w:r>
      <w:r w:rsidR="00AC332F" w:rsidRPr="00AC332F">
        <w:rPr>
          <w:color w:val="0052FF"/>
          <w:lang w:val="fr-FR"/>
        </w:rPr>
        <w:t>u</w:t>
      </w:r>
      <w:r w:rsidRPr="00AC332F">
        <w:rPr>
          <w:color w:val="0052FF"/>
          <w:lang w:val="fr-FR"/>
        </w:rPr>
        <w:t xml:space="preserve">int32_t </w:t>
      </w:r>
      <w:proofErr w:type="spellStart"/>
      <w:r w:rsidRPr="00AC332F">
        <w:rPr>
          <w:color w:val="0052FF"/>
          <w:lang w:val="fr-FR"/>
        </w:rPr>
        <w:t>maxX</w:t>
      </w:r>
      <w:proofErr w:type="spellEnd"/>
      <w:r w:rsidRPr="00AC332F">
        <w:rPr>
          <w:color w:val="0052FF"/>
          <w:lang w:val="fr-FR"/>
        </w:rPr>
        <w:t xml:space="preserve">, </w:t>
      </w:r>
    </w:p>
    <w:p w14:paraId="6DCA0EF1" w14:textId="41FD0778" w:rsidR="009D37E7" w:rsidRPr="001F5894" w:rsidRDefault="009D37E7" w:rsidP="006F1A4C">
      <w:pPr>
        <w:pStyle w:val="CODE"/>
        <w:rPr>
          <w:color w:val="0052FF"/>
          <w:lang w:val="fr-FR"/>
        </w:rPr>
      </w:pPr>
      <w:r w:rsidRPr="00AC332F">
        <w:rPr>
          <w:color w:val="0052FF"/>
          <w:lang w:val="fr-FR"/>
        </w:rPr>
        <w:t xml:space="preserve">  </w:t>
      </w:r>
      <w:r w:rsidR="00AC332F" w:rsidRPr="00AC332F">
        <w:rPr>
          <w:color w:val="0052FF"/>
          <w:lang w:val="fr-FR"/>
        </w:rPr>
        <w:t>u</w:t>
      </w:r>
      <w:r w:rsidRPr="001F5894">
        <w:rPr>
          <w:color w:val="0052FF"/>
          <w:lang w:val="fr-FR"/>
        </w:rPr>
        <w:t xml:space="preserve">int32_t </w:t>
      </w:r>
      <w:proofErr w:type="spellStart"/>
      <w:r w:rsidRPr="001F5894">
        <w:rPr>
          <w:color w:val="0052FF"/>
          <w:lang w:val="fr-FR"/>
        </w:rPr>
        <w:t>minY</w:t>
      </w:r>
      <w:proofErr w:type="spellEnd"/>
      <w:r w:rsidRPr="001F5894">
        <w:rPr>
          <w:color w:val="0052FF"/>
          <w:lang w:val="fr-FR"/>
        </w:rPr>
        <w:t xml:space="preserve">, </w:t>
      </w:r>
      <w:r w:rsidR="00AC332F">
        <w:rPr>
          <w:color w:val="0052FF"/>
          <w:lang w:val="fr-FR"/>
        </w:rPr>
        <w:t>u</w:t>
      </w:r>
      <w:r w:rsidRPr="001F5894">
        <w:rPr>
          <w:color w:val="0052FF"/>
          <w:lang w:val="fr-FR"/>
        </w:rPr>
        <w:t xml:space="preserve">int32_t </w:t>
      </w:r>
      <w:proofErr w:type="spellStart"/>
      <w:r w:rsidRPr="001F5894">
        <w:rPr>
          <w:color w:val="0052FF"/>
          <w:lang w:val="fr-FR"/>
        </w:rPr>
        <w:t>maxY</w:t>
      </w:r>
      <w:proofErr w:type="spellEnd"/>
      <w:r w:rsidRPr="001F5894">
        <w:rPr>
          <w:color w:val="0052FF"/>
          <w:lang w:val="fr-FR"/>
        </w:rPr>
        <w:t>);</w:t>
      </w:r>
    </w:p>
    <w:p w14:paraId="7BAC2C55" w14:textId="77777777" w:rsidR="009D37E7" w:rsidRPr="001F5894" w:rsidRDefault="009D37E7" w:rsidP="006F1A4C">
      <w:pPr>
        <w:pStyle w:val="CODE"/>
        <w:rPr>
          <w:lang w:val="fr-FR"/>
        </w:rPr>
      </w:pPr>
    </w:p>
    <w:p w14:paraId="172DB197" w14:textId="748F5431" w:rsidR="009D37E7" w:rsidRPr="001F5894" w:rsidRDefault="009D37E7" w:rsidP="006F1A4C">
      <w:pPr>
        <w:pStyle w:val="CODE"/>
        <w:rPr>
          <w:lang w:val="fr-FR"/>
        </w:rPr>
      </w:pPr>
    </w:p>
    <w:p w14:paraId="1BA86B40" w14:textId="2727465A" w:rsidR="003F46BF" w:rsidRPr="001F5894" w:rsidRDefault="003F46BF" w:rsidP="006F1A4C">
      <w:pPr>
        <w:pStyle w:val="CODE"/>
        <w:rPr>
          <w:lang w:val="fr-FR"/>
        </w:rPr>
      </w:pPr>
    </w:p>
    <w:p w14:paraId="28C2A4D7" w14:textId="77777777" w:rsidR="003F46BF" w:rsidRPr="001F5894" w:rsidRDefault="003F46BF" w:rsidP="006F1A4C">
      <w:pPr>
        <w:pStyle w:val="CODE"/>
        <w:rPr>
          <w:lang w:val="fr-FR"/>
        </w:rPr>
      </w:pPr>
    </w:p>
    <w:p w14:paraId="4F02B94F" w14:textId="77777777" w:rsidR="009D37E7" w:rsidRPr="006F1A4C" w:rsidRDefault="009D37E7" w:rsidP="006F1A4C">
      <w:pPr>
        <w:pStyle w:val="CODE"/>
      </w:pPr>
      <w:r w:rsidRPr="006F1A4C">
        <w:t>/**************ST7735_XYplot***************</w:t>
      </w:r>
    </w:p>
    <w:p w14:paraId="368BE22B" w14:textId="77777777" w:rsidR="009D37E7" w:rsidRPr="006F1A4C" w:rsidRDefault="009D37E7" w:rsidP="006F1A4C">
      <w:pPr>
        <w:pStyle w:val="CODE"/>
      </w:pPr>
      <w:r w:rsidRPr="006F1A4C">
        <w:t xml:space="preserve"> Plot an array of (x,y) data</w:t>
      </w:r>
    </w:p>
    <w:p w14:paraId="2F7056A0" w14:textId="77777777" w:rsidR="009D37E7" w:rsidRPr="006F1A4C" w:rsidRDefault="009D37E7" w:rsidP="006F1A4C">
      <w:pPr>
        <w:pStyle w:val="CODE"/>
      </w:pPr>
      <w:r w:rsidRPr="006F1A4C">
        <w:t xml:space="preserve"> Inputs:  num    number of data points in the two arrays</w:t>
      </w:r>
    </w:p>
    <w:p w14:paraId="03B80B26" w14:textId="2045B532" w:rsidR="009D37E7" w:rsidRPr="006F1A4C" w:rsidRDefault="009D37E7" w:rsidP="006F1A4C">
      <w:pPr>
        <w:pStyle w:val="CODE"/>
      </w:pPr>
      <w:r w:rsidRPr="006F1A4C">
        <w:t xml:space="preserve">          </w:t>
      </w:r>
      <w:proofErr w:type="spellStart"/>
      <w:r w:rsidRPr="006F1A4C">
        <w:t>bufX</w:t>
      </w:r>
      <w:proofErr w:type="spellEnd"/>
      <w:r w:rsidRPr="006F1A4C">
        <w:t xml:space="preserve">   array of 32-bit fixed-point data, resolution= </w:t>
      </w:r>
      <w:r w:rsidR="00AC332F">
        <w:t>1/32</w:t>
      </w:r>
    </w:p>
    <w:p w14:paraId="46906E2C" w14:textId="7C34F9A3" w:rsidR="009D37E7" w:rsidRPr="006F1A4C" w:rsidRDefault="009D37E7" w:rsidP="006F1A4C">
      <w:pPr>
        <w:pStyle w:val="CODE"/>
      </w:pPr>
      <w:r w:rsidRPr="006F1A4C">
        <w:t xml:space="preserve">          </w:t>
      </w:r>
      <w:proofErr w:type="spellStart"/>
      <w:r w:rsidRPr="006F1A4C">
        <w:t>bufY</w:t>
      </w:r>
      <w:proofErr w:type="spellEnd"/>
      <w:r w:rsidRPr="006F1A4C">
        <w:t xml:space="preserve">   array of 32-bit fixed-point data, resolution= </w:t>
      </w:r>
      <w:r w:rsidR="00AC332F">
        <w:t>1/32</w:t>
      </w:r>
    </w:p>
    <w:p w14:paraId="2DDF5EC2" w14:textId="77777777" w:rsidR="009D37E7" w:rsidRPr="006F1A4C" w:rsidRDefault="009D37E7" w:rsidP="006F1A4C">
      <w:pPr>
        <w:pStyle w:val="CODE"/>
      </w:pPr>
      <w:r w:rsidRPr="006F1A4C">
        <w:t xml:space="preserve">          color  16-bit color of the data points</w:t>
      </w:r>
    </w:p>
    <w:p w14:paraId="6D430AF8" w14:textId="77777777" w:rsidR="009D37E7" w:rsidRPr="006F1A4C" w:rsidRDefault="009D37E7" w:rsidP="006F1A4C">
      <w:pPr>
        <w:pStyle w:val="CODE"/>
      </w:pPr>
      <w:r w:rsidRPr="006F1A4C">
        <w:t xml:space="preserve"> Outputs: none</w:t>
      </w:r>
    </w:p>
    <w:p w14:paraId="4008CBC6" w14:textId="77777777" w:rsidR="009D37E7" w:rsidRPr="006F1A4C" w:rsidRDefault="009D37E7" w:rsidP="006F1A4C">
      <w:pPr>
        <w:pStyle w:val="CODE"/>
      </w:pPr>
      <w:r w:rsidRPr="006F1A4C">
        <w:t xml:space="preserve"> assumes ST7735_XYplotInit has been previously called</w:t>
      </w:r>
    </w:p>
    <w:p w14:paraId="2C7E3230" w14:textId="77777777" w:rsidR="009D37E7" w:rsidRPr="006F1A4C" w:rsidRDefault="009D37E7" w:rsidP="006F1A4C">
      <w:pPr>
        <w:pStyle w:val="CODE"/>
      </w:pPr>
      <w:r w:rsidRPr="006F1A4C">
        <w:t xml:space="preserve"> neglect any points outside the </w:t>
      </w:r>
      <w:proofErr w:type="spellStart"/>
      <w:r w:rsidRPr="006F1A4C">
        <w:t>minX</w:t>
      </w:r>
      <w:proofErr w:type="spellEnd"/>
      <w:r w:rsidRPr="006F1A4C">
        <w:t xml:space="preserve"> </w:t>
      </w:r>
      <w:proofErr w:type="spellStart"/>
      <w:r w:rsidRPr="006F1A4C">
        <w:t>maxY</w:t>
      </w:r>
      <w:proofErr w:type="spellEnd"/>
      <w:r w:rsidRPr="006F1A4C">
        <w:t xml:space="preserve"> </w:t>
      </w:r>
      <w:proofErr w:type="spellStart"/>
      <w:r w:rsidRPr="006F1A4C">
        <w:t>minY</w:t>
      </w:r>
      <w:proofErr w:type="spellEnd"/>
      <w:r w:rsidRPr="006F1A4C">
        <w:t xml:space="preserve"> </w:t>
      </w:r>
      <w:proofErr w:type="spellStart"/>
      <w:r w:rsidRPr="006F1A4C">
        <w:t>maxY</w:t>
      </w:r>
      <w:proofErr w:type="spellEnd"/>
      <w:r w:rsidRPr="006F1A4C">
        <w:t xml:space="preserve"> bounds</w:t>
      </w:r>
    </w:p>
    <w:p w14:paraId="4B2FA175" w14:textId="5E3F86CD" w:rsidR="00CC63F9" w:rsidRPr="006F1A4C" w:rsidRDefault="009D37E7" w:rsidP="00AC332F">
      <w:pPr>
        <w:pStyle w:val="CODE"/>
      </w:pPr>
      <w:r w:rsidRPr="006F1A4C">
        <w:t>*/</w:t>
      </w:r>
    </w:p>
    <w:p w14:paraId="518267AA" w14:textId="23146D3F" w:rsidR="009D37E7" w:rsidRPr="00ED158E" w:rsidRDefault="009D37E7" w:rsidP="006F1A4C">
      <w:pPr>
        <w:pStyle w:val="CODE"/>
        <w:rPr>
          <w:color w:val="0052FF"/>
        </w:rPr>
      </w:pPr>
      <w:r w:rsidRPr="00ED158E">
        <w:rPr>
          <w:color w:val="0052FF"/>
        </w:rPr>
        <w:t xml:space="preserve">void ST7735_XYplot(uint32_t num, </w:t>
      </w:r>
      <w:r w:rsidR="00AC332F">
        <w:rPr>
          <w:color w:val="0052FF"/>
        </w:rPr>
        <w:t>u</w:t>
      </w:r>
      <w:r w:rsidRPr="00ED158E">
        <w:rPr>
          <w:color w:val="0052FF"/>
        </w:rPr>
        <w:t xml:space="preserve">int32_t </w:t>
      </w:r>
      <w:proofErr w:type="spellStart"/>
      <w:r w:rsidRPr="00ED158E">
        <w:rPr>
          <w:color w:val="0052FF"/>
        </w:rPr>
        <w:t>bufX</w:t>
      </w:r>
      <w:proofErr w:type="spellEnd"/>
      <w:r w:rsidRPr="00ED158E">
        <w:rPr>
          <w:color w:val="0052FF"/>
        </w:rPr>
        <w:t xml:space="preserve">[], </w:t>
      </w:r>
    </w:p>
    <w:p w14:paraId="12CFC92B" w14:textId="61AFDDE1" w:rsidR="009D37E7" w:rsidRPr="00157FC5" w:rsidRDefault="009D37E7" w:rsidP="006F1A4C">
      <w:pPr>
        <w:pStyle w:val="CODE"/>
        <w:rPr>
          <w:color w:val="0052FF"/>
        </w:rPr>
      </w:pPr>
      <w:r w:rsidRPr="00ED158E">
        <w:rPr>
          <w:color w:val="0052FF"/>
        </w:rPr>
        <w:t xml:space="preserve">  </w:t>
      </w:r>
      <w:r w:rsidR="00AC332F">
        <w:rPr>
          <w:color w:val="0052FF"/>
        </w:rPr>
        <w:t>u</w:t>
      </w:r>
      <w:r w:rsidRPr="00157FC5">
        <w:rPr>
          <w:color w:val="0052FF"/>
        </w:rPr>
        <w:t xml:space="preserve">int32_t </w:t>
      </w:r>
      <w:proofErr w:type="spellStart"/>
      <w:r w:rsidRPr="00157FC5">
        <w:rPr>
          <w:color w:val="0052FF"/>
        </w:rPr>
        <w:t>bufY</w:t>
      </w:r>
      <w:proofErr w:type="spellEnd"/>
      <w:r w:rsidRPr="00157FC5">
        <w:rPr>
          <w:color w:val="0052FF"/>
        </w:rPr>
        <w:t>[], uint16_t color);</w:t>
      </w:r>
    </w:p>
    <w:p w14:paraId="48652168" w14:textId="77777777" w:rsidR="009D37E7" w:rsidRPr="00157FC5" w:rsidRDefault="009D37E7" w:rsidP="009D37E7">
      <w:pPr>
        <w:spacing w:line="264" w:lineRule="auto"/>
        <w:jc w:val="both"/>
        <w:rPr>
          <w:rFonts w:ascii="Courier New" w:hAnsi="Courier New" w:cs="Courier New"/>
          <w:color w:val="000000"/>
          <w:sz w:val="20"/>
        </w:rPr>
      </w:pPr>
    </w:p>
    <w:p w14:paraId="6ABF61C1" w14:textId="4C2E5412"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You should call other LCD graphics programs within the LCD graphics module. Your functions will draw an X-Y scatter plot on the LCD.  Before designing your X-Y plot software, run the </w:t>
      </w:r>
      <w:r w:rsidRPr="00FF33DD">
        <w:rPr>
          <w:rFonts w:ascii="Times New Roman" w:hAnsi="Times New Roman"/>
          <w:b/>
          <w:color w:val="000000"/>
          <w:sz w:val="22"/>
          <w:szCs w:val="22"/>
        </w:rPr>
        <w:t>ST7735_4C123</w:t>
      </w:r>
      <w:r w:rsidRPr="00FF33DD">
        <w:rPr>
          <w:rFonts w:ascii="Times New Roman" w:hAnsi="Times New Roman"/>
          <w:color w:val="000000"/>
          <w:sz w:val="22"/>
          <w:szCs w:val="22"/>
        </w:rPr>
        <w:t xml:space="preserve"> starter project and review the existing functions available within the</w:t>
      </w:r>
      <w:r w:rsidRPr="00FF33DD">
        <w:rPr>
          <w:rFonts w:ascii="Times New Roman" w:hAnsi="Times New Roman"/>
          <w:b/>
          <w:color w:val="000000"/>
          <w:sz w:val="22"/>
          <w:szCs w:val="22"/>
        </w:rPr>
        <w:t xml:space="preserve"> ST7735.c</w:t>
      </w:r>
      <w:r w:rsidRPr="00FF33DD">
        <w:rPr>
          <w:rFonts w:ascii="Times New Roman" w:hAnsi="Times New Roman"/>
          <w:color w:val="000000"/>
          <w:sz w:val="22"/>
          <w:szCs w:val="22"/>
        </w:rPr>
        <w:t xml:space="preserve"> module. Your X-Y scatter plot will be given all the data at the same time. All data for this plotting feature will use 32-bit </w:t>
      </w:r>
      <w:r w:rsidR="005500A1">
        <w:rPr>
          <w:rFonts w:ascii="Times New Roman" w:hAnsi="Times New Roman"/>
          <w:color w:val="000000"/>
          <w:sz w:val="22"/>
          <w:szCs w:val="22"/>
        </w:rPr>
        <w:t>un</w:t>
      </w:r>
      <w:r w:rsidRPr="00FF33DD">
        <w:rPr>
          <w:rFonts w:ascii="Times New Roman" w:hAnsi="Times New Roman"/>
          <w:color w:val="000000"/>
          <w:sz w:val="22"/>
          <w:szCs w:val="22"/>
        </w:rPr>
        <w:t xml:space="preserve">signed </w:t>
      </w:r>
      <w:r w:rsidR="005500A1">
        <w:rPr>
          <w:rFonts w:ascii="Times New Roman" w:hAnsi="Times New Roman"/>
          <w:color w:val="000000"/>
          <w:sz w:val="22"/>
          <w:szCs w:val="22"/>
        </w:rPr>
        <w:t>binary</w:t>
      </w:r>
      <w:r w:rsidRPr="00FF33DD">
        <w:rPr>
          <w:rFonts w:ascii="Times New Roman" w:hAnsi="Times New Roman"/>
          <w:color w:val="000000"/>
          <w:sz w:val="22"/>
          <w:szCs w:val="22"/>
        </w:rPr>
        <w:t xml:space="preserve"> fixed-point format with resolution of </w:t>
      </w:r>
      <w:r w:rsidR="005500A1">
        <w:rPr>
          <w:rFonts w:ascii="Times New Roman" w:hAnsi="Times New Roman"/>
          <w:color w:val="000000"/>
          <w:sz w:val="22"/>
          <w:szCs w:val="22"/>
        </w:rPr>
        <w:t>1/32</w:t>
      </w:r>
      <w:r w:rsidRPr="00FF33DD">
        <w:rPr>
          <w:rFonts w:ascii="Times New Roman" w:hAnsi="Times New Roman"/>
          <w:color w:val="000000"/>
          <w:sz w:val="22"/>
          <w:szCs w:val="22"/>
        </w:rPr>
        <w:t xml:space="preserve">. The </w:t>
      </w:r>
      <w:r w:rsidRPr="00FF33DD">
        <w:rPr>
          <w:rFonts w:ascii="Courier New" w:hAnsi="Courier New"/>
          <w:b/>
          <w:bCs/>
          <w:color w:val="000000"/>
          <w:sz w:val="22"/>
          <w:szCs w:val="22"/>
        </w:rPr>
        <w:t>ST7735_XYplotInit</w:t>
      </w:r>
      <w:r w:rsidRPr="00FF33DD">
        <w:rPr>
          <w:rFonts w:ascii="Times New Roman" w:hAnsi="Times New Roman"/>
          <w:color w:val="000000"/>
          <w:sz w:val="22"/>
          <w:szCs w:val="22"/>
        </w:rPr>
        <w:t xml:space="preserve"> function will configure the plot and clear the drawing area. The </w:t>
      </w:r>
      <w:r w:rsidRPr="00FF33DD">
        <w:rPr>
          <w:rFonts w:ascii="Courier New" w:hAnsi="Courier New"/>
          <w:b/>
          <w:bCs/>
          <w:color w:val="000000"/>
          <w:sz w:val="22"/>
          <w:szCs w:val="22"/>
        </w:rPr>
        <w:t>ST7735_XYplot</w:t>
      </w:r>
      <w:r w:rsidRPr="00FF33DD">
        <w:rPr>
          <w:rFonts w:ascii="Times New Roman" w:hAnsi="Times New Roman"/>
          <w:color w:val="000000"/>
          <w:sz w:val="22"/>
          <w:szCs w:val="22"/>
        </w:rPr>
        <w:t xml:space="preserve"> function plots the X-Y scatter data. You are allowed to modify the syntax of these functions as long as it is useful for pixel graphics plotting.</w:t>
      </w:r>
    </w:p>
    <w:p w14:paraId="4B16142F" w14:textId="77777777" w:rsidR="009D37E7" w:rsidRPr="0096001D" w:rsidRDefault="009D37E7" w:rsidP="009D37E7">
      <w:pPr>
        <w:spacing w:line="264" w:lineRule="auto"/>
        <w:jc w:val="both"/>
        <w:rPr>
          <w:rFonts w:ascii="Times New Roman" w:hAnsi="Times New Roman"/>
          <w:color w:val="000000"/>
          <w:sz w:val="20"/>
        </w:rPr>
      </w:pPr>
    </w:p>
    <w:p w14:paraId="29113E92" w14:textId="77777777" w:rsidR="009D37E7" w:rsidRPr="000A22CA" w:rsidRDefault="009D37E7" w:rsidP="009D37E7">
      <w:pPr>
        <w:pStyle w:val="Heading2"/>
      </w:pPr>
      <w:r w:rsidRPr="000A22CA">
        <w:t xml:space="preserve">Preparation (do this before your lab period) </w:t>
      </w:r>
    </w:p>
    <w:p w14:paraId="159A254F" w14:textId="5F25F669" w:rsidR="009D37E7" w:rsidRPr="00FF33DD" w:rsidRDefault="009D37E7" w:rsidP="00E72540">
      <w:pPr>
        <w:tabs>
          <w:tab w:val="left" w:pos="270"/>
        </w:tabs>
        <w:spacing w:line="288" w:lineRule="auto"/>
        <w:jc w:val="both"/>
        <w:rPr>
          <w:rFonts w:ascii="Times New Roman" w:hAnsi="Times New Roman"/>
          <w:color w:val="000000"/>
          <w:sz w:val="22"/>
          <w:szCs w:val="22"/>
        </w:rPr>
      </w:pPr>
      <w:r w:rsidRPr="00FF33DD">
        <w:rPr>
          <w:rFonts w:ascii="Times New Roman" w:hAnsi="Times New Roman"/>
          <w:i/>
          <w:color w:val="000000"/>
          <w:sz w:val="22"/>
          <w:szCs w:val="22"/>
        </w:rPr>
        <w:t xml:space="preserve">Preparation is due before the lab period starts and must be shown to the TA at the start of Lab. </w:t>
      </w:r>
      <w:r w:rsidRPr="00FF33DD">
        <w:rPr>
          <w:rFonts w:ascii="Times New Roman" w:hAnsi="Times New Roman"/>
          <w:color w:val="000000"/>
          <w:sz w:val="22"/>
          <w:szCs w:val="22"/>
        </w:rPr>
        <w:t xml:space="preserve">In general, preparation involves designing all hardware and software needed for that lab. More specifically you need to type all software into the computer to the point at which the software will compile. For the hardware, you need to gather all the parts needed to build the circuits. In Lab 1, preparation is writing the C code implementation for these </w:t>
      </w:r>
      <w:r w:rsidR="003F46BF">
        <w:rPr>
          <w:rFonts w:ascii="Times New Roman" w:hAnsi="Times New Roman"/>
          <w:color w:val="000000"/>
          <w:sz w:val="22"/>
          <w:szCs w:val="22"/>
        </w:rPr>
        <w:t>four</w:t>
      </w:r>
      <w:r w:rsidRPr="00FF33DD">
        <w:rPr>
          <w:rFonts w:ascii="Times New Roman" w:hAnsi="Times New Roman"/>
          <w:color w:val="000000"/>
          <w:sz w:val="22"/>
          <w:szCs w:val="22"/>
        </w:rPr>
        <w:t xml:space="preserve"> functions:</w:t>
      </w:r>
    </w:p>
    <w:p w14:paraId="5595F900" w14:textId="6D2F9EF4"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ST7735_sDecOut</w:t>
      </w:r>
      <w:r w:rsidR="005500A1">
        <w:rPr>
          <w:rFonts w:ascii="Consolas" w:hAnsi="Consolas" w:cs="Consolas"/>
          <w:b/>
          <w:color w:val="000000"/>
          <w:sz w:val="22"/>
          <w:szCs w:val="22"/>
        </w:rPr>
        <w:t>3</w:t>
      </w:r>
    </w:p>
    <w:p w14:paraId="757E62C4" w14:textId="1983C638"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ST7735_uBinOut</w:t>
      </w:r>
      <w:r w:rsidR="005500A1">
        <w:rPr>
          <w:rFonts w:ascii="Consolas" w:hAnsi="Consolas" w:cs="Consolas"/>
          <w:b/>
          <w:color w:val="000000"/>
          <w:sz w:val="22"/>
          <w:szCs w:val="22"/>
        </w:rPr>
        <w:t>5</w:t>
      </w:r>
    </w:p>
    <w:p w14:paraId="0C9FFD61"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ST7735_XYplotInit</w:t>
      </w:r>
    </w:p>
    <w:p w14:paraId="70C83599" w14:textId="77777777" w:rsidR="009D37E7" w:rsidRPr="00561584" w:rsidRDefault="009D37E7" w:rsidP="009D37E7">
      <w:pPr>
        <w:numPr>
          <w:ilvl w:val="0"/>
          <w:numId w:val="10"/>
        </w:numPr>
        <w:spacing w:line="264" w:lineRule="auto"/>
        <w:jc w:val="both"/>
        <w:rPr>
          <w:rFonts w:ascii="Consolas" w:hAnsi="Consolas" w:cs="Consolas"/>
          <w:b/>
          <w:color w:val="000000"/>
          <w:sz w:val="22"/>
          <w:szCs w:val="22"/>
        </w:rPr>
      </w:pPr>
      <w:r w:rsidRPr="00561584">
        <w:rPr>
          <w:rFonts w:ascii="Consolas" w:hAnsi="Consolas" w:cs="Consolas"/>
          <w:b/>
          <w:color w:val="000000"/>
          <w:sz w:val="22"/>
          <w:szCs w:val="22"/>
        </w:rPr>
        <w:t>ST7735_XYplot</w:t>
      </w:r>
    </w:p>
    <w:p w14:paraId="7B2CB90A" w14:textId="77777777" w:rsidR="003F46BF" w:rsidRDefault="003F46BF" w:rsidP="009D37E7">
      <w:pPr>
        <w:spacing w:line="276" w:lineRule="auto"/>
        <w:jc w:val="both"/>
        <w:rPr>
          <w:rFonts w:ascii="Times New Roman" w:hAnsi="Times New Roman"/>
          <w:color w:val="000000"/>
          <w:sz w:val="22"/>
          <w:szCs w:val="22"/>
        </w:rPr>
      </w:pPr>
    </w:p>
    <w:p w14:paraId="4BBD13BC" w14:textId="4E6B085D"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lastRenderedPageBreak/>
        <w:t xml:space="preserve">You should design the </w:t>
      </w:r>
      <w:r>
        <w:rPr>
          <w:rFonts w:ascii="Times New Roman" w:hAnsi="Times New Roman"/>
          <w:color w:val="000000"/>
          <w:sz w:val="22"/>
          <w:szCs w:val="22"/>
        </w:rPr>
        <w:t>four</w:t>
      </w:r>
      <w:r w:rsidRPr="00FF33DD">
        <w:rPr>
          <w:rFonts w:ascii="Times New Roman" w:hAnsi="Times New Roman"/>
          <w:color w:val="000000"/>
          <w:sz w:val="22"/>
          <w:szCs w:val="22"/>
        </w:rPr>
        <w:t xml:space="preserve"> functions, type the C code into Keil, and compile the project. As part of preparation, you do not need to run or debug the software functions. Show the preparation to the TA at the start of lab.</w:t>
      </w:r>
    </w:p>
    <w:p w14:paraId="2FAAF587" w14:textId="77777777" w:rsidR="009D37E7" w:rsidRPr="00FF33DD" w:rsidRDefault="009D37E7" w:rsidP="009D37E7">
      <w:pPr>
        <w:spacing w:line="276" w:lineRule="auto"/>
        <w:jc w:val="both"/>
        <w:rPr>
          <w:rFonts w:ascii="Times New Roman" w:hAnsi="Times New Roman"/>
          <w:color w:val="000000"/>
          <w:sz w:val="22"/>
          <w:szCs w:val="22"/>
        </w:rPr>
      </w:pPr>
    </w:p>
    <w:p w14:paraId="4C9A1AE7" w14:textId="77777777" w:rsidR="009D37E7" w:rsidRPr="00FF33DD" w:rsidRDefault="009D37E7" w:rsidP="00E72540">
      <w:pPr>
        <w:spacing w:line="288" w:lineRule="auto"/>
        <w:jc w:val="both"/>
        <w:rPr>
          <w:rFonts w:ascii="Times New Roman" w:hAnsi="Times New Roman"/>
          <w:color w:val="000000"/>
          <w:sz w:val="22"/>
          <w:szCs w:val="22"/>
        </w:rPr>
      </w:pPr>
      <w:r w:rsidRPr="00FF33DD">
        <w:rPr>
          <w:rFonts w:ascii="Times New Roman" w:hAnsi="Times New Roman"/>
          <w:color w:val="000000"/>
          <w:sz w:val="22"/>
          <w:szCs w:val="22"/>
        </w:rPr>
        <w:t xml:space="preserve">Rather than creating a new project, we suggest you make a copy of the existing ST7735 project and rename it Lab 1. You will need to </w:t>
      </w:r>
      <w:r w:rsidRPr="00FF33DD">
        <w:rPr>
          <w:rFonts w:ascii="Times New Roman" w:hAnsi="Times New Roman"/>
          <w:b/>
          <w:color w:val="000000"/>
          <w:sz w:val="22"/>
          <w:szCs w:val="22"/>
        </w:rPr>
        <w:t>add your code into an appropriate place within the project</w:t>
      </w:r>
      <w:r w:rsidRPr="00FF33DD">
        <w:rPr>
          <w:rFonts w:ascii="Times New Roman" w:hAnsi="Times New Roman"/>
          <w:color w:val="000000"/>
          <w:sz w:val="22"/>
          <w:szCs w:val="22"/>
        </w:rPr>
        <w:t xml:space="preserve">. “Syntax-error-free” software is required as preparation. Doing the preparation before lab allows you to debug with the TA present in the lab. The proper approach to EE445L is to design and edit before lab, and then you can build your hardware and debug your software during lab. Document clearly the operation of the routines. The comments included in </w:t>
      </w:r>
      <w:r w:rsidRPr="00FF33DD">
        <w:rPr>
          <w:rFonts w:ascii="Times New Roman" w:hAnsi="Times New Roman" w:cs="Courier New"/>
          <w:b/>
          <w:bCs/>
          <w:color w:val="000000"/>
          <w:sz w:val="22"/>
          <w:szCs w:val="22"/>
        </w:rPr>
        <w:t>header files</w:t>
      </w:r>
      <w:r w:rsidRPr="00FF33DD">
        <w:rPr>
          <w:rFonts w:ascii="Times New Roman" w:hAnsi="Times New Roman"/>
          <w:color w:val="000000"/>
          <w:sz w:val="22"/>
          <w:szCs w:val="22"/>
        </w:rPr>
        <w:t xml:space="preserve"> are intended for the client (programmers that will use your functions.) The comments included in </w:t>
      </w:r>
      <w:r w:rsidRPr="00FF33DD">
        <w:rPr>
          <w:rFonts w:ascii="Times New Roman" w:hAnsi="Times New Roman" w:cs="Courier New"/>
          <w:b/>
          <w:bCs/>
          <w:color w:val="000000"/>
          <w:sz w:val="22"/>
          <w:szCs w:val="22"/>
        </w:rPr>
        <w:t>code files</w:t>
      </w:r>
      <w:r w:rsidRPr="00FF33DD">
        <w:rPr>
          <w:rFonts w:ascii="Times New Roman" w:hAnsi="Times New Roman"/>
          <w:color w:val="000000"/>
          <w:sz w:val="22"/>
          <w:szCs w:val="22"/>
        </w:rPr>
        <w:t xml:space="preserve"> are intended for the coworkers (programmers that will debug/modify your functions.) Your main program will be used to test the functions. It is important for you to learn how to use the interactive features of the uVision5 debugger. </w:t>
      </w:r>
    </w:p>
    <w:p w14:paraId="4F06E81C" w14:textId="77777777" w:rsidR="009D37E7" w:rsidRPr="00FF33DD" w:rsidRDefault="009D37E7" w:rsidP="00E72540">
      <w:pPr>
        <w:spacing w:line="288" w:lineRule="auto"/>
        <w:jc w:val="both"/>
        <w:rPr>
          <w:rFonts w:ascii="Times New Roman" w:hAnsi="Times New Roman"/>
          <w:color w:val="000000"/>
          <w:sz w:val="22"/>
          <w:szCs w:val="22"/>
        </w:rPr>
      </w:pPr>
    </w:p>
    <w:p w14:paraId="57034BFE" w14:textId="64C84FE1" w:rsidR="009D37E7" w:rsidRDefault="009D37E7" w:rsidP="00E72540">
      <w:pPr>
        <w:spacing w:line="288" w:lineRule="auto"/>
        <w:jc w:val="both"/>
        <w:rPr>
          <w:rFonts w:ascii="Times New Roman" w:hAnsi="Times New Roman"/>
          <w:bCs/>
          <w:color w:val="000000"/>
          <w:sz w:val="22"/>
          <w:szCs w:val="22"/>
        </w:rPr>
      </w:pPr>
      <w:r w:rsidRPr="00FF33DD">
        <w:rPr>
          <w:rFonts w:ascii="Times New Roman" w:hAnsi="Times New Roman"/>
          <w:bCs/>
          <w:color w:val="000000"/>
          <w:sz w:val="22"/>
          <w:szCs w:val="22"/>
        </w:rPr>
        <w:t xml:space="preserve">You are free to develop a main program that tests your function. You may implement this test in whatever style you wish. You may create your own or edit the starter </w:t>
      </w:r>
      <w:r w:rsidRPr="00FF33DD">
        <w:rPr>
          <w:rFonts w:ascii="Times New Roman" w:hAnsi="Times New Roman"/>
          <w:b/>
          <w:bCs/>
          <w:color w:val="000000"/>
          <w:sz w:val="22"/>
          <w:szCs w:val="22"/>
        </w:rPr>
        <w:t>Lab1.c</w:t>
      </w:r>
      <w:r w:rsidRPr="00FF33DD">
        <w:rPr>
          <w:rFonts w:ascii="Times New Roman" w:hAnsi="Times New Roman"/>
          <w:bCs/>
          <w:color w:val="000000"/>
          <w:sz w:val="22"/>
          <w:szCs w:val="22"/>
        </w:rPr>
        <w:t>. This main program has three important roles. First, you will use it to test all the features of your program. Second, a judge in a lawsuit can subpoena this file. In a legal sense, this file documents to the world the extent to which you verified the correctness of your program. When one of your programs fails in the marketplace, and you get sued for damages, your degree of liability depends on whether you took all the usual and necessary steps to test your software, and the error was unfortunate but unforeseeable, or whether you rushed the product to market without the appropriate amount of testing and the error was a foreseeable consequence of your greed and incompetence. Third, if you were to sell your software package (</w:t>
      </w:r>
      <w:proofErr w:type="spellStart"/>
      <w:r w:rsidRPr="00D10B5E">
        <w:rPr>
          <w:rFonts w:ascii="Courier New" w:hAnsi="Courier New" w:cs="Courier New"/>
          <w:b/>
          <w:bCs/>
          <w:color w:val="000000"/>
          <w:sz w:val="22"/>
          <w:szCs w:val="22"/>
        </w:rPr>
        <w:t>fixed.c</w:t>
      </w:r>
      <w:proofErr w:type="spellEnd"/>
      <w:r w:rsidRPr="00D10B5E">
        <w:rPr>
          <w:rFonts w:ascii="Courier New" w:hAnsi="Courier New" w:cs="Courier New"/>
          <w:b/>
          <w:bCs/>
          <w:color w:val="000000"/>
          <w:sz w:val="22"/>
          <w:szCs w:val="22"/>
        </w:rPr>
        <w:t xml:space="preserve">, </w:t>
      </w:r>
      <w:proofErr w:type="spellStart"/>
      <w:r w:rsidRPr="00D10B5E">
        <w:rPr>
          <w:rFonts w:ascii="Courier New" w:hAnsi="Courier New" w:cs="Courier New"/>
          <w:b/>
          <w:bCs/>
          <w:color w:val="000000"/>
          <w:sz w:val="22"/>
          <w:szCs w:val="22"/>
        </w:rPr>
        <w:t>fixed.h</w:t>
      </w:r>
      <w:proofErr w:type="spellEnd"/>
      <w:r w:rsidRPr="00D10B5E">
        <w:rPr>
          <w:rFonts w:ascii="Courier New" w:hAnsi="Courier New" w:cs="Courier New"/>
          <w:b/>
          <w:bCs/>
          <w:color w:val="000000"/>
          <w:sz w:val="22"/>
          <w:szCs w:val="22"/>
        </w:rPr>
        <w:t>,</w:t>
      </w:r>
      <w:r>
        <w:rPr>
          <w:rFonts w:ascii="Times New Roman" w:hAnsi="Times New Roman"/>
          <w:bCs/>
          <w:color w:val="000000"/>
          <w:sz w:val="22"/>
          <w:szCs w:val="22"/>
        </w:rPr>
        <w:t xml:space="preserve"> </w:t>
      </w:r>
      <w:r w:rsidRPr="00FF33DD">
        <w:rPr>
          <w:rFonts w:ascii="Courier New" w:hAnsi="Courier New" w:cs="Courier New"/>
          <w:b/>
          <w:color w:val="000000"/>
          <w:sz w:val="22"/>
          <w:szCs w:val="22"/>
        </w:rPr>
        <w:t>ST7735.c</w:t>
      </w:r>
      <w:r w:rsidRPr="00FF33DD">
        <w:rPr>
          <w:rFonts w:ascii="Times New Roman" w:hAnsi="Times New Roman"/>
          <w:bCs/>
          <w:color w:val="000000"/>
          <w:sz w:val="22"/>
          <w:szCs w:val="22"/>
        </w:rPr>
        <w:t xml:space="preserve"> and </w:t>
      </w:r>
      <w:r w:rsidRPr="00FF33DD">
        <w:rPr>
          <w:rFonts w:ascii="Courier New" w:hAnsi="Courier New" w:cs="Courier New"/>
          <w:b/>
          <w:color w:val="000000"/>
          <w:sz w:val="22"/>
          <w:szCs w:val="22"/>
        </w:rPr>
        <w:t>ST7735.h</w:t>
      </w:r>
      <w:r w:rsidRPr="00FF33DD">
        <w:rPr>
          <w:rFonts w:ascii="Times New Roman" w:hAnsi="Times New Roman"/>
          <w:bCs/>
          <w:color w:val="000000"/>
          <w:sz w:val="22"/>
          <w:szCs w:val="22"/>
        </w:rPr>
        <w:t xml:space="preserve">), your customer can use this file to understand how to use your package, its range of functions, and its limitations. </w:t>
      </w:r>
    </w:p>
    <w:p w14:paraId="73AD49AB" w14:textId="59F02AA4" w:rsidR="006F1A4C" w:rsidRDefault="006F1A4C" w:rsidP="009D37E7">
      <w:pPr>
        <w:spacing w:line="276" w:lineRule="auto"/>
        <w:jc w:val="both"/>
        <w:rPr>
          <w:rFonts w:ascii="Times New Roman" w:hAnsi="Times New Roman"/>
          <w:bCs/>
          <w:color w:val="000000"/>
          <w:sz w:val="22"/>
          <w:szCs w:val="22"/>
        </w:rPr>
      </w:pPr>
    </w:p>
    <w:p w14:paraId="2473B1F7" w14:textId="4C6A4005" w:rsidR="009D37E7" w:rsidRPr="00561584" w:rsidRDefault="009D37E7" w:rsidP="005571ED">
      <w:pPr>
        <w:pStyle w:val="Heading2"/>
      </w:pPr>
      <w:r w:rsidRPr="000A22CA">
        <w:t>Procedure (do this during your lab period)</w:t>
      </w:r>
    </w:p>
    <w:p w14:paraId="202EAC17" w14:textId="77777777" w:rsidR="005500A1"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If you do not have the board and the ST7735 LCD, you can perform this lab in simulation. Copy this file</w:t>
      </w:r>
    </w:p>
    <w:p w14:paraId="057F15AB" w14:textId="6EC344C0" w:rsidR="009D37E7" w:rsidRPr="00C50136" w:rsidRDefault="00000000" w:rsidP="009D37E7">
      <w:pPr>
        <w:spacing w:line="264" w:lineRule="auto"/>
        <w:jc w:val="both"/>
        <w:rPr>
          <w:rFonts w:ascii="Courier New" w:hAnsi="Courier New" w:cs="Courier New"/>
          <w:color w:val="000000"/>
          <w:sz w:val="22"/>
          <w:szCs w:val="22"/>
        </w:rPr>
      </w:pPr>
      <w:hyperlink r:id="rId15" w:history="1">
        <w:r w:rsidR="005500A1" w:rsidRPr="00651A21">
          <w:rPr>
            <w:rStyle w:val="Hyperlink"/>
            <w:rFonts w:ascii="Times New Roman" w:hAnsi="Times New Roman"/>
            <w:sz w:val="22"/>
            <w:szCs w:val="22"/>
          </w:rPr>
          <w:t>https://www.dropbox.com/s/azig59lbopm1nmb/LaunchPadDLL.dll?dl=1</w:t>
        </w:r>
      </w:hyperlink>
      <w:r w:rsidR="005500A1">
        <w:rPr>
          <w:rFonts w:ascii="Times New Roman" w:hAnsi="Times New Roman"/>
          <w:color w:val="000000"/>
          <w:sz w:val="22"/>
          <w:szCs w:val="22"/>
        </w:rPr>
        <w:t xml:space="preserve"> </w:t>
      </w:r>
      <w:r w:rsidR="009D37E7" w:rsidRPr="00C50136">
        <w:rPr>
          <w:rFonts w:ascii="Times New Roman" w:hAnsi="Times New Roman"/>
          <w:color w:val="000000"/>
          <w:sz w:val="22"/>
          <w:szCs w:val="22"/>
        </w:rPr>
        <w:t xml:space="preserve">into this in \Keil\ARM\BIN folder. </w:t>
      </w:r>
    </w:p>
    <w:p w14:paraId="776EF8CA" w14:textId="77777777" w:rsidR="009D37E7" w:rsidRPr="00C50136" w:rsidRDefault="009D37E7" w:rsidP="009D37E7">
      <w:pPr>
        <w:spacing w:line="264" w:lineRule="auto"/>
        <w:jc w:val="both"/>
        <w:rPr>
          <w:rFonts w:ascii="Times New Roman" w:hAnsi="Times New Roman"/>
          <w:b/>
          <w:color w:val="000000"/>
          <w:sz w:val="22"/>
          <w:szCs w:val="22"/>
        </w:rPr>
      </w:pPr>
    </w:p>
    <w:p w14:paraId="774B5C0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 xml:space="preserve">0. </w:t>
      </w:r>
      <w:r w:rsidRPr="00C50136">
        <w:rPr>
          <w:rFonts w:ascii="Times New Roman" w:hAnsi="Times New Roman"/>
          <w:color w:val="000000"/>
          <w:sz w:val="22"/>
          <w:szCs w:val="22"/>
        </w:rPr>
        <w:t>If you bought your board used, ask the TA how to run the tester project.</w:t>
      </w:r>
    </w:p>
    <w:p w14:paraId="2115B808" w14:textId="77777777" w:rsidR="009D37E7" w:rsidRPr="00C50136" w:rsidRDefault="009D37E7" w:rsidP="009D37E7">
      <w:pPr>
        <w:spacing w:line="264" w:lineRule="auto"/>
        <w:jc w:val="both"/>
        <w:rPr>
          <w:rFonts w:ascii="Times New Roman" w:hAnsi="Times New Roman"/>
          <w:b/>
          <w:color w:val="000000"/>
          <w:sz w:val="22"/>
          <w:szCs w:val="22"/>
        </w:rPr>
      </w:pPr>
    </w:p>
    <w:p w14:paraId="5941D5C2" w14:textId="243B1B1C"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b/>
          <w:color w:val="000000"/>
          <w:sz w:val="22"/>
          <w:szCs w:val="22"/>
        </w:rPr>
        <w:t>1.</w:t>
      </w:r>
      <w:r w:rsidRPr="00C50136">
        <w:rPr>
          <w:rFonts w:ascii="Times New Roman" w:hAnsi="Times New Roman"/>
          <w:color w:val="000000"/>
          <w:sz w:val="22"/>
          <w:szCs w:val="22"/>
        </w:rPr>
        <w:t xml:space="preserve"> Run these example projects as a review of E</w:t>
      </w:r>
      <w:r w:rsidR="00BE2442">
        <w:rPr>
          <w:rFonts w:ascii="Times New Roman" w:hAnsi="Times New Roman"/>
          <w:color w:val="000000"/>
          <w:sz w:val="22"/>
          <w:szCs w:val="22"/>
        </w:rPr>
        <w:t>C</w:t>
      </w:r>
      <w:r w:rsidRPr="00C50136">
        <w:rPr>
          <w:rFonts w:ascii="Times New Roman" w:hAnsi="Times New Roman"/>
          <w:color w:val="000000"/>
          <w:sz w:val="22"/>
          <w:szCs w:val="22"/>
        </w:rPr>
        <w:t xml:space="preserve">E319K: </w:t>
      </w:r>
    </w:p>
    <w:p w14:paraId="4DB25EEC"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PeriodicSysTickInts_4C123 (review periodic interrupts)</w:t>
      </w:r>
    </w:p>
    <w:p w14:paraId="4EF06FB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EdgeInterrupt_4C123 (review input interrupts and notice the extra counts from switch bounce) </w:t>
      </w:r>
    </w:p>
    <w:p w14:paraId="78FA42C6"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ADCSWTrigger_4C123 (review periodic timer interrupts and busy-wait ADC)</w:t>
      </w:r>
    </w:p>
    <w:p w14:paraId="33E0A5D5"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UARTInts_4C123 (review FIFO queues, input/output interrupts)</w:t>
      </w:r>
    </w:p>
    <w:p w14:paraId="4C46B89D" w14:textId="77777777" w:rsidR="009D37E7" w:rsidRPr="00C50136" w:rsidRDefault="009D37E7" w:rsidP="00E72540">
      <w:pPr>
        <w:spacing w:line="288" w:lineRule="auto"/>
        <w:ind w:left="720"/>
        <w:jc w:val="both"/>
        <w:rPr>
          <w:rFonts w:ascii="Times New Roman" w:hAnsi="Times New Roman"/>
          <w:color w:val="000000"/>
          <w:sz w:val="22"/>
          <w:szCs w:val="22"/>
        </w:rPr>
      </w:pPr>
      <w:r w:rsidRPr="00C50136">
        <w:rPr>
          <w:rFonts w:ascii="Times New Roman" w:hAnsi="Times New Roman"/>
          <w:color w:val="000000"/>
          <w:sz w:val="22"/>
          <w:szCs w:val="22"/>
        </w:rPr>
        <w:t xml:space="preserve">The UART projects produce output that can be seen on PuTTY. The SysTick and ADC projects will toggle the LEDs. The </w:t>
      </w:r>
      <w:proofErr w:type="spellStart"/>
      <w:r w:rsidRPr="00C50136">
        <w:rPr>
          <w:rFonts w:ascii="Times New Roman" w:hAnsi="Times New Roman"/>
          <w:color w:val="000000"/>
          <w:sz w:val="22"/>
          <w:szCs w:val="22"/>
        </w:rPr>
        <w:t>EdgeInterrupt</w:t>
      </w:r>
      <w:proofErr w:type="spellEnd"/>
      <w:r w:rsidRPr="00C50136">
        <w:rPr>
          <w:rFonts w:ascii="Times New Roman" w:hAnsi="Times New Roman"/>
          <w:color w:val="000000"/>
          <w:sz w:val="22"/>
          <w:szCs w:val="22"/>
        </w:rPr>
        <w:t xml:space="preserve"> example counts the number of times you push the switch connected to PF4. </w:t>
      </w:r>
    </w:p>
    <w:p w14:paraId="15FE5752" w14:textId="77777777" w:rsidR="00ED158E" w:rsidRDefault="00ED158E" w:rsidP="0000178F">
      <w:pPr>
        <w:spacing w:line="264" w:lineRule="auto"/>
        <w:jc w:val="both"/>
        <w:rPr>
          <w:rFonts w:ascii="Times New Roman" w:hAnsi="Times New Roman"/>
          <w:b/>
          <w:color w:val="000000"/>
          <w:sz w:val="22"/>
          <w:szCs w:val="22"/>
        </w:rPr>
      </w:pPr>
    </w:p>
    <w:p w14:paraId="634005E0" w14:textId="050B1A58" w:rsidR="0000178F" w:rsidRPr="00C50136" w:rsidRDefault="0000178F" w:rsidP="00E72540">
      <w:pPr>
        <w:spacing w:line="288" w:lineRule="auto"/>
        <w:jc w:val="both"/>
        <w:rPr>
          <w:rFonts w:ascii="Times New Roman" w:hAnsi="Times New Roman"/>
          <w:b/>
          <w:color w:val="000000"/>
          <w:sz w:val="22"/>
          <w:szCs w:val="22"/>
        </w:rPr>
      </w:pPr>
      <w:r>
        <w:rPr>
          <w:rFonts w:ascii="Times New Roman" w:hAnsi="Times New Roman"/>
          <w:b/>
          <w:color w:val="000000"/>
          <w:sz w:val="22"/>
          <w:szCs w:val="22"/>
        </w:rPr>
        <w:lastRenderedPageBreak/>
        <w:t xml:space="preserve">Using </w:t>
      </w:r>
      <w:proofErr w:type="spellStart"/>
      <w:r>
        <w:rPr>
          <w:rFonts w:ascii="Times New Roman" w:hAnsi="Times New Roman"/>
          <w:b/>
          <w:color w:val="000000"/>
          <w:sz w:val="22"/>
          <w:szCs w:val="22"/>
        </w:rPr>
        <w:t>PeriodicSysTickInts</w:t>
      </w:r>
      <w:proofErr w:type="spellEnd"/>
      <w:r>
        <w:rPr>
          <w:rFonts w:ascii="Times New Roman" w:hAnsi="Times New Roman"/>
          <w:b/>
          <w:color w:val="000000"/>
          <w:sz w:val="22"/>
          <w:szCs w:val="22"/>
        </w:rPr>
        <w:t xml:space="preserve">, </w:t>
      </w:r>
      <w:proofErr w:type="spellStart"/>
      <w:r>
        <w:rPr>
          <w:rFonts w:ascii="Times New Roman" w:hAnsi="Times New Roman"/>
          <w:b/>
          <w:color w:val="000000"/>
          <w:sz w:val="22"/>
          <w:szCs w:val="22"/>
        </w:rPr>
        <w:t>EdgeInterrupt</w:t>
      </w:r>
      <w:proofErr w:type="spellEnd"/>
      <w:r>
        <w:rPr>
          <w:rFonts w:ascii="Times New Roman" w:hAnsi="Times New Roman"/>
          <w:b/>
          <w:color w:val="000000"/>
          <w:sz w:val="22"/>
          <w:szCs w:val="22"/>
        </w:rPr>
        <w:t xml:space="preserve"> s</w:t>
      </w:r>
      <w:r w:rsidR="001816B7">
        <w:rPr>
          <w:rFonts w:ascii="Times New Roman" w:hAnsi="Times New Roman"/>
          <w:b/>
          <w:color w:val="000000"/>
          <w:sz w:val="22"/>
          <w:szCs w:val="22"/>
        </w:rPr>
        <w:t>ee how TExaSdisplay can be used to perform hardware debugging</w:t>
      </w:r>
      <w:r>
        <w:rPr>
          <w:rFonts w:ascii="Times New Roman" w:hAnsi="Times New Roman"/>
          <w:b/>
          <w:color w:val="000000"/>
          <w:sz w:val="22"/>
          <w:szCs w:val="22"/>
        </w:rPr>
        <w:t xml:space="preserve"> with a logic analyzer</w:t>
      </w:r>
      <w:r w:rsidR="001816B7">
        <w:rPr>
          <w:rFonts w:ascii="Times New Roman" w:hAnsi="Times New Roman"/>
          <w:b/>
          <w:color w:val="000000"/>
          <w:sz w:val="22"/>
          <w:szCs w:val="22"/>
        </w:rPr>
        <w:t>.</w:t>
      </w:r>
      <w:r>
        <w:rPr>
          <w:rFonts w:ascii="Times New Roman" w:hAnsi="Times New Roman"/>
          <w:b/>
          <w:color w:val="000000"/>
          <w:sz w:val="22"/>
          <w:szCs w:val="22"/>
        </w:rPr>
        <w:t xml:space="preserve"> Using </w:t>
      </w:r>
      <w:proofErr w:type="spellStart"/>
      <w:r>
        <w:rPr>
          <w:rFonts w:ascii="Times New Roman" w:hAnsi="Times New Roman"/>
          <w:b/>
          <w:color w:val="000000"/>
          <w:sz w:val="22"/>
          <w:szCs w:val="22"/>
        </w:rPr>
        <w:t>ADCSWTrigger</w:t>
      </w:r>
      <w:proofErr w:type="spellEnd"/>
      <w:r>
        <w:rPr>
          <w:rFonts w:ascii="Times New Roman" w:hAnsi="Times New Roman"/>
          <w:b/>
          <w:color w:val="000000"/>
          <w:sz w:val="22"/>
          <w:szCs w:val="22"/>
        </w:rPr>
        <w:t xml:space="preserve"> see how </w:t>
      </w:r>
      <w:proofErr w:type="spellStart"/>
      <w:r>
        <w:rPr>
          <w:rFonts w:ascii="Times New Roman" w:hAnsi="Times New Roman"/>
          <w:b/>
          <w:color w:val="000000"/>
          <w:sz w:val="22"/>
          <w:szCs w:val="22"/>
        </w:rPr>
        <w:t>TExaSdisplay</w:t>
      </w:r>
      <w:proofErr w:type="spellEnd"/>
      <w:r>
        <w:rPr>
          <w:rFonts w:ascii="Times New Roman" w:hAnsi="Times New Roman"/>
          <w:b/>
          <w:color w:val="000000"/>
          <w:sz w:val="22"/>
          <w:szCs w:val="22"/>
        </w:rPr>
        <w:t xml:space="preserve"> can be used to perform hardware debugging with an oscilloscope.</w:t>
      </w:r>
    </w:p>
    <w:p w14:paraId="50254FE0" w14:textId="60316D6E" w:rsidR="009D37E7" w:rsidRPr="00C50136" w:rsidRDefault="009D37E7" w:rsidP="009D37E7">
      <w:pPr>
        <w:spacing w:line="264" w:lineRule="auto"/>
        <w:jc w:val="both"/>
        <w:rPr>
          <w:rFonts w:ascii="Times New Roman" w:hAnsi="Times New Roman"/>
          <w:b/>
          <w:color w:val="000000"/>
          <w:sz w:val="22"/>
          <w:szCs w:val="22"/>
        </w:rPr>
      </w:pPr>
    </w:p>
    <w:p w14:paraId="42763358"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2. </w:t>
      </w:r>
      <w:r w:rsidRPr="00C50136">
        <w:rPr>
          <w:rFonts w:ascii="Times New Roman" w:hAnsi="Times New Roman"/>
          <w:color w:val="000000"/>
          <w:sz w:val="22"/>
          <w:szCs w:val="22"/>
        </w:rPr>
        <w:t xml:space="preserve">Experiment with the different features of uVision5 and its debugger. Familiarize yourself with the various options and features available in the editor/assembler/terminal. Edit, compile, download, and run your project working through all aspects of software development. In particular: </w:t>
      </w:r>
    </w:p>
    <w:p w14:paraId="4B9C912F"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remove all tabs (Edit-&gt;Advanced-&gt;</w:t>
      </w:r>
      <w:proofErr w:type="spellStart"/>
      <w:r w:rsidRPr="00C50136">
        <w:rPr>
          <w:rFonts w:ascii="Times New Roman" w:hAnsi="Times New Roman"/>
          <w:color w:val="000000"/>
          <w:sz w:val="22"/>
          <w:szCs w:val="22"/>
        </w:rPr>
        <w:t>UntabifySelection</w:t>
      </w:r>
      <w:proofErr w:type="spellEnd"/>
      <w:r w:rsidRPr="00C50136">
        <w:rPr>
          <w:rFonts w:ascii="Times New Roman" w:hAnsi="Times New Roman"/>
          <w:color w:val="000000"/>
          <w:sz w:val="22"/>
          <w:szCs w:val="22"/>
        </w:rPr>
        <w:t>);</w:t>
      </w:r>
    </w:p>
    <w:p w14:paraId="507A863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learn how to comment and uncomment large sections of code;</w:t>
      </w:r>
    </w:p>
    <w:p w14:paraId="077C23DC"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know how to compile, download, and debug a project;</w:t>
      </w:r>
    </w:p>
    <w:p w14:paraId="407858A8"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run with and without View-&gt;</w:t>
      </w:r>
      <w:proofErr w:type="spellStart"/>
      <w:r w:rsidRPr="00C50136">
        <w:rPr>
          <w:rFonts w:ascii="Times New Roman" w:hAnsi="Times New Roman"/>
          <w:color w:val="000000"/>
          <w:sz w:val="22"/>
          <w:szCs w:val="22"/>
        </w:rPr>
        <w:t>PeriodicWindowUpdate</w:t>
      </w:r>
      <w:proofErr w:type="spellEnd"/>
      <w:r w:rsidRPr="00C50136">
        <w:rPr>
          <w:rFonts w:ascii="Times New Roman" w:hAnsi="Times New Roman"/>
          <w:color w:val="000000"/>
          <w:sz w:val="22"/>
          <w:szCs w:val="22"/>
        </w:rPr>
        <w:t>;</w:t>
      </w:r>
    </w:p>
    <w:p w14:paraId="63EE0589"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 in the debugger observe assembly listings visualizing the correlation between C and assembly;</w:t>
      </w:r>
    </w:p>
    <w:p w14:paraId="3D57572D" w14:textId="6E95D7BB" w:rsidR="009D37E7" w:rsidRPr="00C50136" w:rsidRDefault="009D37E7" w:rsidP="003F46BF">
      <w:pPr>
        <w:spacing w:line="264" w:lineRule="auto"/>
        <w:ind w:left="900" w:hanging="180"/>
        <w:jc w:val="both"/>
        <w:rPr>
          <w:rFonts w:ascii="Times New Roman" w:hAnsi="Times New Roman"/>
          <w:color w:val="000000"/>
          <w:sz w:val="22"/>
          <w:szCs w:val="22"/>
        </w:rPr>
      </w:pPr>
      <w:r w:rsidRPr="00C50136">
        <w:rPr>
          <w:rFonts w:ascii="Times New Roman" w:hAnsi="Times New Roman"/>
          <w:color w:val="000000"/>
          <w:sz w:val="22"/>
          <w:szCs w:val="22"/>
        </w:rPr>
        <w:t>• set breakpoints, add global variables to watch window, observe I/O device registers in debugger;</w:t>
      </w:r>
    </w:p>
    <w:p w14:paraId="5AB81D3B" w14:textId="77777777" w:rsidR="009D37E7" w:rsidRPr="00C50136" w:rsidRDefault="009D37E7" w:rsidP="009D37E7">
      <w:pPr>
        <w:spacing w:line="264" w:lineRule="auto"/>
        <w:jc w:val="both"/>
        <w:rPr>
          <w:rFonts w:ascii="Times New Roman" w:hAnsi="Times New Roman"/>
          <w:color w:val="000000"/>
          <w:sz w:val="22"/>
          <w:szCs w:val="22"/>
        </w:rPr>
      </w:pPr>
    </w:p>
    <w:p w14:paraId="64465000"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b/>
          <w:color w:val="000000"/>
          <w:sz w:val="22"/>
          <w:szCs w:val="22"/>
        </w:rPr>
        <w:t xml:space="preserve">3. </w:t>
      </w:r>
      <w:r w:rsidRPr="00C50136">
        <w:rPr>
          <w:rFonts w:ascii="Times New Roman" w:hAnsi="Times New Roman"/>
          <w:color w:val="000000"/>
          <w:sz w:val="22"/>
          <w:szCs w:val="22"/>
        </w:rPr>
        <w:t>Debug your software modules. If you are having a lot of trouble debugging, we suggest you debug the software on the simulator. This is the only lab that will run on the simulator, so it is not necessary to set up simulation for this class.</w:t>
      </w:r>
    </w:p>
    <w:p w14:paraId="7877FB98" w14:textId="0F708C59" w:rsidR="009D37E7" w:rsidRDefault="009D37E7" w:rsidP="009D37E7">
      <w:pPr>
        <w:spacing w:line="264" w:lineRule="auto"/>
        <w:jc w:val="both"/>
        <w:rPr>
          <w:rFonts w:ascii="Times New Roman" w:hAnsi="Times New Roman"/>
          <w:b/>
          <w:color w:val="000000"/>
          <w:sz w:val="20"/>
        </w:rPr>
      </w:pPr>
    </w:p>
    <w:p w14:paraId="6BC4EF52" w14:textId="7D1E1771" w:rsidR="00ED158E" w:rsidRDefault="00ED158E" w:rsidP="009D37E7">
      <w:pPr>
        <w:spacing w:line="264" w:lineRule="auto"/>
        <w:jc w:val="both"/>
        <w:rPr>
          <w:rFonts w:ascii="Times New Roman" w:hAnsi="Times New Roman"/>
          <w:b/>
          <w:color w:val="000000"/>
          <w:sz w:val="20"/>
        </w:rPr>
      </w:pPr>
    </w:p>
    <w:p w14:paraId="06765798" w14:textId="77777777" w:rsidR="00ED158E" w:rsidRPr="000A22CA" w:rsidRDefault="00ED158E" w:rsidP="009D37E7">
      <w:pPr>
        <w:spacing w:line="264" w:lineRule="auto"/>
        <w:jc w:val="both"/>
        <w:rPr>
          <w:rFonts w:ascii="Times New Roman" w:hAnsi="Times New Roman"/>
          <w:b/>
          <w:color w:val="000000"/>
          <w:sz w:val="20"/>
        </w:rPr>
      </w:pPr>
    </w:p>
    <w:p w14:paraId="2DFBF021" w14:textId="77777777" w:rsidR="009D37E7" w:rsidRPr="00C50136" w:rsidRDefault="009D37E7" w:rsidP="009D37E7">
      <w:pPr>
        <w:pStyle w:val="Heading2"/>
      </w:pPr>
      <w:r w:rsidRPr="00C50136">
        <w:t>Deliverables (exact components of the lab report)</w:t>
      </w:r>
    </w:p>
    <w:p w14:paraId="3537E9D8" w14:textId="77777777" w:rsidR="009D37E7" w:rsidRPr="00C50136" w:rsidRDefault="009D37E7" w:rsidP="009D37E7">
      <w:pPr>
        <w:pStyle w:val="PlainText"/>
        <w:spacing w:line="264" w:lineRule="auto"/>
        <w:jc w:val="both"/>
        <w:rPr>
          <w:rFonts w:ascii="Times New Roman" w:eastAsia="Times New Roman" w:hAnsi="Times New Roman"/>
          <w:color w:val="000000"/>
          <w:sz w:val="22"/>
          <w:szCs w:val="22"/>
        </w:rPr>
      </w:pPr>
      <w:r w:rsidRPr="00C50136">
        <w:rPr>
          <w:rFonts w:ascii="Times New Roman" w:eastAsia="Times New Roman" w:hAnsi="Times New Roman"/>
          <w:color w:val="000000"/>
          <w:sz w:val="22"/>
          <w:szCs w:val="22"/>
        </w:rPr>
        <w:t>A) Objectives (1/2 page maximum)</w:t>
      </w:r>
    </w:p>
    <w:p w14:paraId="3D12E4BA"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B) Software Design (upload one file with your header, code, and test components to Canvas as instructed by your TA)</w:t>
      </w:r>
    </w:p>
    <w:p w14:paraId="18DD8492" w14:textId="77777777"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C) Analysis and Discussion (1 page maximum).</w:t>
      </w:r>
      <w:r w:rsidRPr="00C50136">
        <w:rPr>
          <w:rFonts w:ascii="Times New Roman" w:hAnsi="Times New Roman"/>
          <w:bCs/>
          <w:color w:val="000000"/>
          <w:sz w:val="22"/>
          <w:szCs w:val="22"/>
        </w:rPr>
        <w:t xml:space="preserve">  In particular, answer these questions</w:t>
      </w:r>
    </w:p>
    <w:p w14:paraId="05339615"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1) When should you use fixed-point over floating point? When should you use floating-point over fixed-point?</w:t>
      </w:r>
    </w:p>
    <w:p w14:paraId="27114A38" w14:textId="77777777" w:rsidR="009D37E7" w:rsidRPr="00C50136" w:rsidRDefault="009D37E7" w:rsidP="009D37E7">
      <w:pPr>
        <w:spacing w:line="264" w:lineRule="auto"/>
        <w:ind w:left="360" w:hanging="270"/>
        <w:jc w:val="both"/>
        <w:rPr>
          <w:rFonts w:ascii="Times New Roman" w:hAnsi="Times New Roman"/>
          <w:color w:val="000000"/>
          <w:sz w:val="22"/>
          <w:szCs w:val="22"/>
        </w:rPr>
      </w:pPr>
      <w:r w:rsidRPr="00C50136">
        <w:rPr>
          <w:rFonts w:ascii="Times New Roman" w:hAnsi="Times New Roman"/>
          <w:color w:val="000000"/>
          <w:sz w:val="22"/>
          <w:szCs w:val="22"/>
        </w:rPr>
        <w:tab/>
        <w:t>2) Give an example application (not mentioned in the book) for fixed-point. Describe the problem and choose an appropriate fixed-point format. (no software implementation required).</w:t>
      </w:r>
    </w:p>
    <w:p w14:paraId="5D590EB9" w14:textId="77777777" w:rsidR="009D37E7" w:rsidRPr="00C50136" w:rsidRDefault="009D37E7" w:rsidP="009D37E7">
      <w:pPr>
        <w:tabs>
          <w:tab w:val="left" w:pos="360"/>
        </w:tabs>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tab/>
        <w:t>3) Can we use floating point on the ARM Cortex M4? If so, what is the cost?</w:t>
      </w:r>
    </w:p>
    <w:p w14:paraId="3C96BAE1" w14:textId="2F01FC82" w:rsidR="009D37E7" w:rsidRDefault="009D37E7" w:rsidP="009D37E7">
      <w:pPr>
        <w:tabs>
          <w:tab w:val="left" w:pos="360"/>
        </w:tabs>
        <w:spacing w:line="264" w:lineRule="auto"/>
        <w:jc w:val="both"/>
        <w:rPr>
          <w:rFonts w:ascii="Times New Roman" w:hAnsi="Times New Roman"/>
          <w:color w:val="000000"/>
          <w:sz w:val="22"/>
          <w:szCs w:val="22"/>
        </w:rPr>
      </w:pPr>
    </w:p>
    <w:p w14:paraId="7A40CCAF" w14:textId="038D590A" w:rsidR="00157FC5" w:rsidRPr="00C50136" w:rsidRDefault="00157FC5" w:rsidP="009D37E7">
      <w:pPr>
        <w:tabs>
          <w:tab w:val="left" w:pos="360"/>
        </w:tabs>
        <w:spacing w:line="264" w:lineRule="auto"/>
        <w:jc w:val="both"/>
        <w:rPr>
          <w:rFonts w:ascii="Times New Roman" w:hAnsi="Times New Roman"/>
          <w:color w:val="000000"/>
          <w:sz w:val="22"/>
          <w:szCs w:val="22"/>
        </w:rPr>
      </w:pPr>
      <w:r>
        <w:rPr>
          <w:rFonts w:ascii="Times New Roman" w:hAnsi="Times New Roman"/>
          <w:color w:val="000000"/>
          <w:sz w:val="22"/>
          <w:szCs w:val="22"/>
        </w:rPr>
        <w:tab/>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701CFF6A" wp14:editId="237F6A97">
            <wp:extent cx="1533525" cy="21431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1533525" cy="2143125"/>
                    </a:xfrm>
                    <a:prstGeom prst="rect">
                      <a:avLst/>
                    </a:prstGeom>
                  </pic:spPr>
                </pic:pic>
              </a:graphicData>
            </a:graphic>
          </wp:inline>
        </w:drawing>
      </w:r>
      <w:r>
        <w:rPr>
          <w:rFonts w:ascii="Times New Roman" w:hAnsi="Times New Roman"/>
          <w:color w:val="000000"/>
          <w:sz w:val="22"/>
          <w:szCs w:val="22"/>
        </w:rPr>
        <w:t xml:space="preserve">     </w:t>
      </w:r>
      <w:r>
        <w:rPr>
          <w:rFonts w:ascii="Times New Roman" w:hAnsi="Times New Roman"/>
          <w:color w:val="000000"/>
          <w:sz w:val="22"/>
          <w:szCs w:val="22"/>
        </w:rPr>
        <w:tab/>
      </w:r>
      <w:r>
        <w:rPr>
          <w:rFonts w:ascii="Times New Roman" w:hAnsi="Times New Roman"/>
          <w:color w:val="000000"/>
          <w:sz w:val="22"/>
          <w:szCs w:val="22"/>
        </w:rPr>
        <w:tab/>
      </w:r>
      <w:r>
        <w:rPr>
          <w:noProof/>
        </w:rPr>
        <w:drawing>
          <wp:inline distT="0" distB="0" distL="0" distR="0" wp14:anchorId="609D8290" wp14:editId="15A6B56B">
            <wp:extent cx="1533525" cy="21431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1533525" cy="2143125"/>
                    </a:xfrm>
                    <a:prstGeom prst="rect">
                      <a:avLst/>
                    </a:prstGeom>
                  </pic:spPr>
                </pic:pic>
              </a:graphicData>
            </a:graphic>
          </wp:inline>
        </w:drawing>
      </w:r>
    </w:p>
    <w:p w14:paraId="7D8C2440" w14:textId="77777777" w:rsidR="009D37E7" w:rsidRDefault="009D37E7" w:rsidP="009D37E7">
      <w:pPr>
        <w:tabs>
          <w:tab w:val="left" w:pos="360"/>
        </w:tabs>
        <w:spacing w:line="264" w:lineRule="auto"/>
        <w:jc w:val="center"/>
        <w:rPr>
          <w:noProof/>
        </w:rPr>
      </w:pPr>
      <w:r w:rsidRPr="003828E0">
        <w:rPr>
          <w:noProof/>
        </w:rPr>
        <w:lastRenderedPageBreak/>
        <w:drawing>
          <wp:inline distT="0" distB="0" distL="0" distR="0" wp14:anchorId="5896712B" wp14:editId="1E80759C">
            <wp:extent cx="1577130" cy="2079653"/>
            <wp:effectExtent l="0" t="0" r="0" b="0"/>
            <wp:docPr id="1" name="Picture 1" descr="A picture containing screensh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7130" cy="2079653"/>
                    </a:xfrm>
                    <a:prstGeom prst="rect">
                      <a:avLst/>
                    </a:prstGeom>
                    <a:noFill/>
                    <a:ln>
                      <a:noFill/>
                    </a:ln>
                  </pic:spPr>
                </pic:pic>
              </a:graphicData>
            </a:graphic>
          </wp:inline>
        </w:drawing>
      </w:r>
      <w:r>
        <w:rPr>
          <w:noProof/>
        </w:rPr>
        <w:t xml:space="preserve">                 </w:t>
      </w:r>
      <w:r w:rsidRPr="003828E0">
        <w:rPr>
          <w:noProof/>
        </w:rPr>
        <w:drawing>
          <wp:inline distT="0" distB="0" distL="0" distR="0" wp14:anchorId="412CA63B" wp14:editId="68F206FD">
            <wp:extent cx="1570993" cy="2071561"/>
            <wp:effectExtent l="0" t="0" r="0" b="0"/>
            <wp:docPr id="2"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3" cy="2071561"/>
                    </a:xfrm>
                    <a:prstGeom prst="rect">
                      <a:avLst/>
                    </a:prstGeom>
                    <a:noFill/>
                    <a:ln>
                      <a:noFill/>
                    </a:ln>
                  </pic:spPr>
                </pic:pic>
              </a:graphicData>
            </a:graphic>
          </wp:inline>
        </w:drawing>
      </w:r>
    </w:p>
    <w:p w14:paraId="04579547" w14:textId="77777777" w:rsidR="009D37E7" w:rsidRPr="000A22CA" w:rsidRDefault="009D37E7" w:rsidP="009D37E7">
      <w:pPr>
        <w:tabs>
          <w:tab w:val="left" w:pos="360"/>
        </w:tabs>
        <w:spacing w:line="264" w:lineRule="auto"/>
        <w:rPr>
          <w:rFonts w:ascii="Times New Roman" w:hAnsi="Times New Roman"/>
          <w:color w:val="000000"/>
          <w:sz w:val="20"/>
        </w:rPr>
      </w:pPr>
    </w:p>
    <w:p w14:paraId="2F06792B" w14:textId="77777777" w:rsidR="009D37E7" w:rsidRPr="00FF33DD" w:rsidRDefault="009D37E7" w:rsidP="009D37E7">
      <w:pPr>
        <w:tabs>
          <w:tab w:val="left" w:pos="360"/>
        </w:tabs>
        <w:spacing w:line="276" w:lineRule="auto"/>
        <w:rPr>
          <w:rFonts w:ascii="Times New Roman" w:hAnsi="Times New Roman"/>
          <w:color w:val="000000"/>
          <w:sz w:val="22"/>
          <w:szCs w:val="22"/>
        </w:rPr>
      </w:pPr>
      <w:r w:rsidRPr="00FF33DD">
        <w:rPr>
          <w:rFonts w:ascii="Times New Roman" w:hAnsi="Times New Roman"/>
          <w:b/>
          <w:color w:val="000000"/>
          <w:sz w:val="22"/>
          <w:szCs w:val="22"/>
          <w:u w:val="single"/>
        </w:rPr>
        <w:t>10 points Extra credit</w:t>
      </w:r>
      <w:r w:rsidRPr="00FF33DD">
        <w:rPr>
          <w:rFonts w:ascii="Times New Roman" w:hAnsi="Times New Roman"/>
          <w:color w:val="000000"/>
          <w:sz w:val="22"/>
          <w:szCs w:val="22"/>
        </w:rPr>
        <w:t xml:space="preserve"> Perform an empirical study to evaluate four implementations on the Cortex M4. Two implements use fixed-point, two use floating-point, two are written in assembly, and two are written in C. For each implementation measure the total execution time. Make conclusions about implementing arithmetic operations on the Cortex M4. We recommend you use the example project with </w:t>
      </w:r>
      <w:r w:rsidRPr="00FF33DD">
        <w:rPr>
          <w:rFonts w:ascii="Times New Roman" w:hAnsi="Times New Roman"/>
          <w:b/>
          <w:color w:val="000000"/>
          <w:sz w:val="22"/>
          <w:szCs w:val="22"/>
        </w:rPr>
        <w:t>Float</w:t>
      </w:r>
      <w:r w:rsidRPr="00FF33DD">
        <w:rPr>
          <w:rFonts w:ascii="Times New Roman" w:hAnsi="Times New Roman"/>
          <w:color w:val="000000"/>
          <w:sz w:val="22"/>
          <w:szCs w:val="22"/>
        </w:rPr>
        <w:t xml:space="preserve"> in its name to do this part.</w:t>
      </w:r>
    </w:p>
    <w:p w14:paraId="26633F30" w14:textId="77777777" w:rsidR="009D37E7" w:rsidRPr="007E0B5A" w:rsidRDefault="009D37E7" w:rsidP="009D37E7">
      <w:pPr>
        <w:tabs>
          <w:tab w:val="left" w:pos="360"/>
        </w:tabs>
        <w:spacing w:line="264" w:lineRule="auto"/>
        <w:rPr>
          <w:rFonts w:ascii="Courier New" w:hAnsi="Courier New" w:cs="Courier New"/>
          <w:b/>
          <w:color w:val="000000"/>
          <w:sz w:val="16"/>
          <w:szCs w:val="16"/>
        </w:rPr>
      </w:pPr>
    </w:p>
    <w:p w14:paraId="487BE2BD" w14:textId="77777777" w:rsidR="009D37E7" w:rsidRPr="00FF33DD" w:rsidRDefault="009D37E7" w:rsidP="006F1A4C">
      <w:pPr>
        <w:pStyle w:val="CODE"/>
      </w:pPr>
      <w:r w:rsidRPr="00FF33DD">
        <w:t>// version 1: C floating point</w:t>
      </w:r>
    </w:p>
    <w:p w14:paraId="53B63F61" w14:textId="77777777" w:rsidR="009D37E7" w:rsidRPr="00FF33DD" w:rsidRDefault="009D37E7" w:rsidP="006F1A4C">
      <w:pPr>
        <w:pStyle w:val="CODE"/>
      </w:pPr>
      <w:r w:rsidRPr="00FF33DD">
        <w:t>// run with compiler options selected for floating-point hardware</w:t>
      </w:r>
    </w:p>
    <w:p w14:paraId="11AA5A76" w14:textId="77777777" w:rsidR="009D37E7" w:rsidRPr="00FF33DD" w:rsidRDefault="009D37E7" w:rsidP="006F1A4C">
      <w:pPr>
        <w:pStyle w:val="CODE"/>
      </w:pPr>
      <w:r w:rsidRPr="00FF33DD">
        <w:t>volatile float T;    // temperature in C</w:t>
      </w:r>
    </w:p>
    <w:p w14:paraId="4F5D1BC3" w14:textId="77777777" w:rsidR="009D37E7" w:rsidRPr="00FF33DD" w:rsidRDefault="009D37E7" w:rsidP="006F1A4C">
      <w:pPr>
        <w:pStyle w:val="CODE"/>
      </w:pPr>
      <w:r w:rsidRPr="00FF33DD">
        <w:t>volatile uint32_t N; // 12-bit ADC value</w:t>
      </w:r>
    </w:p>
    <w:p w14:paraId="41FED8D6" w14:textId="77777777" w:rsidR="009D37E7" w:rsidRPr="00FF33DD" w:rsidRDefault="009D37E7" w:rsidP="006F1A4C">
      <w:pPr>
        <w:pStyle w:val="CODE"/>
      </w:pPr>
      <w:r w:rsidRPr="00FF33DD">
        <w:t>void Test1(void) {</w:t>
      </w:r>
    </w:p>
    <w:p w14:paraId="68D17124" w14:textId="77777777" w:rsidR="009D37E7" w:rsidRPr="00FF33DD" w:rsidRDefault="009D37E7" w:rsidP="006F1A4C">
      <w:pPr>
        <w:pStyle w:val="CODE"/>
      </w:pPr>
      <w:r w:rsidRPr="00FF33DD">
        <w:t xml:space="preserve">  for(N=0; N&lt;4096; N++){</w:t>
      </w:r>
    </w:p>
    <w:p w14:paraId="45EE6565" w14:textId="77777777" w:rsidR="009D37E7" w:rsidRPr="001F5894" w:rsidRDefault="009D37E7" w:rsidP="006F1A4C">
      <w:pPr>
        <w:pStyle w:val="CODE"/>
        <w:rPr>
          <w:lang w:val="fr-FR"/>
        </w:rPr>
      </w:pPr>
      <w:r w:rsidRPr="00FF33DD">
        <w:t xml:space="preserve">    </w:t>
      </w:r>
      <w:r w:rsidRPr="001F5894">
        <w:rPr>
          <w:lang w:val="fr-FR"/>
        </w:rPr>
        <w:t xml:space="preserve">T = 10.0 + 0.009768 * N; </w:t>
      </w:r>
      <w:r w:rsidRPr="001F5894">
        <w:rPr>
          <w:lang w:val="fr-FR"/>
        </w:rPr>
        <w:tab/>
      </w:r>
    </w:p>
    <w:p w14:paraId="65B49C12" w14:textId="77777777" w:rsidR="009D37E7" w:rsidRPr="001F5894" w:rsidRDefault="009D37E7" w:rsidP="006F1A4C">
      <w:pPr>
        <w:pStyle w:val="CODE"/>
        <w:rPr>
          <w:lang w:val="fr-FR"/>
        </w:rPr>
      </w:pPr>
      <w:r w:rsidRPr="001F5894">
        <w:rPr>
          <w:lang w:val="fr-FR"/>
        </w:rPr>
        <w:t xml:space="preserve">  }</w:t>
      </w:r>
    </w:p>
    <w:p w14:paraId="5CD44A36" w14:textId="77777777" w:rsidR="009D37E7" w:rsidRPr="001F5894" w:rsidRDefault="009D37E7" w:rsidP="006F1A4C">
      <w:pPr>
        <w:pStyle w:val="CODE"/>
        <w:rPr>
          <w:lang w:val="fr-FR"/>
        </w:rPr>
      </w:pPr>
      <w:r w:rsidRPr="001F5894">
        <w:rPr>
          <w:lang w:val="fr-FR"/>
        </w:rPr>
        <w:t>}</w:t>
      </w:r>
    </w:p>
    <w:p w14:paraId="572FD421" w14:textId="77777777" w:rsidR="009D37E7" w:rsidRPr="001F5894" w:rsidRDefault="009D37E7" w:rsidP="006F1A4C">
      <w:pPr>
        <w:pStyle w:val="CODE"/>
        <w:rPr>
          <w:lang w:val="fr-FR"/>
        </w:rPr>
      </w:pPr>
    </w:p>
    <w:p w14:paraId="60E9E003" w14:textId="77777777" w:rsidR="009D37E7" w:rsidRPr="001F5894" w:rsidRDefault="009D37E7" w:rsidP="006F1A4C">
      <w:pPr>
        <w:pStyle w:val="CODE"/>
        <w:rPr>
          <w:lang w:val="fr-FR"/>
        </w:rPr>
      </w:pPr>
      <w:r w:rsidRPr="001F5894">
        <w:rPr>
          <w:lang w:val="fr-FR"/>
        </w:rPr>
        <w:t xml:space="preserve">// version 2: C </w:t>
      </w:r>
      <w:proofErr w:type="spellStart"/>
      <w:r w:rsidRPr="001F5894">
        <w:rPr>
          <w:lang w:val="fr-FR"/>
        </w:rPr>
        <w:t>fixed</w:t>
      </w:r>
      <w:proofErr w:type="spellEnd"/>
      <w:r w:rsidRPr="001F5894">
        <w:rPr>
          <w:lang w:val="fr-FR"/>
        </w:rPr>
        <w:t>-point</w:t>
      </w:r>
    </w:p>
    <w:p w14:paraId="0743ADC2" w14:textId="77777777" w:rsidR="009D37E7" w:rsidRPr="001F5894" w:rsidRDefault="009D37E7" w:rsidP="006F1A4C">
      <w:pPr>
        <w:pStyle w:val="CODE"/>
        <w:rPr>
          <w:lang w:val="fr-FR"/>
        </w:rPr>
      </w:pPr>
      <w:r w:rsidRPr="001F5894">
        <w:rPr>
          <w:lang w:val="fr-FR"/>
        </w:rPr>
        <w:t xml:space="preserve">volatile uint32_t T;    // </w:t>
      </w:r>
      <w:proofErr w:type="spellStart"/>
      <w:r w:rsidRPr="001F5894">
        <w:rPr>
          <w:lang w:val="fr-FR"/>
        </w:rPr>
        <w:t>temperature</w:t>
      </w:r>
      <w:proofErr w:type="spellEnd"/>
      <w:r w:rsidRPr="001F5894">
        <w:rPr>
          <w:lang w:val="fr-FR"/>
        </w:rPr>
        <w:t xml:space="preserve"> in 0.01 C</w:t>
      </w:r>
    </w:p>
    <w:p w14:paraId="4A6D96B6" w14:textId="77777777" w:rsidR="009D37E7" w:rsidRPr="001F5894" w:rsidRDefault="009D37E7" w:rsidP="006F1A4C">
      <w:pPr>
        <w:pStyle w:val="CODE"/>
        <w:rPr>
          <w:lang w:val="fr-FR"/>
        </w:rPr>
      </w:pPr>
      <w:r w:rsidRPr="001F5894">
        <w:rPr>
          <w:lang w:val="fr-FR"/>
        </w:rPr>
        <w:t>volatile uint32_t N;    // 12-bit ADC value</w:t>
      </w:r>
    </w:p>
    <w:p w14:paraId="693B9689" w14:textId="77777777" w:rsidR="009D37E7" w:rsidRPr="001F5894" w:rsidRDefault="009D37E7" w:rsidP="006F1A4C">
      <w:pPr>
        <w:pStyle w:val="CODE"/>
        <w:rPr>
          <w:lang w:val="fr-FR"/>
        </w:rPr>
      </w:pPr>
      <w:proofErr w:type="spellStart"/>
      <w:r w:rsidRPr="001F5894">
        <w:rPr>
          <w:lang w:val="fr-FR"/>
        </w:rPr>
        <w:t>void</w:t>
      </w:r>
      <w:proofErr w:type="spellEnd"/>
      <w:r w:rsidRPr="001F5894">
        <w:rPr>
          <w:lang w:val="fr-FR"/>
        </w:rPr>
        <w:t xml:space="preserve"> Test2(</w:t>
      </w:r>
      <w:proofErr w:type="spellStart"/>
      <w:r w:rsidRPr="001F5894">
        <w:rPr>
          <w:lang w:val="fr-FR"/>
        </w:rPr>
        <w:t>void</w:t>
      </w:r>
      <w:proofErr w:type="spellEnd"/>
      <w:r w:rsidRPr="001F5894">
        <w:rPr>
          <w:lang w:val="fr-FR"/>
        </w:rPr>
        <w:t>){</w:t>
      </w:r>
    </w:p>
    <w:p w14:paraId="2E0AFE7B" w14:textId="77777777" w:rsidR="009D37E7" w:rsidRPr="00480E8E" w:rsidRDefault="009D37E7" w:rsidP="006F1A4C">
      <w:pPr>
        <w:pStyle w:val="CODE"/>
        <w:rPr>
          <w:lang w:val="fr-FR"/>
        </w:rPr>
      </w:pPr>
      <w:r w:rsidRPr="001F5894">
        <w:rPr>
          <w:lang w:val="fr-FR"/>
        </w:rPr>
        <w:t xml:space="preserve">  </w:t>
      </w:r>
      <w:proofErr w:type="gramStart"/>
      <w:r w:rsidRPr="00480E8E">
        <w:rPr>
          <w:lang w:val="fr-FR"/>
        </w:rPr>
        <w:t>for(</w:t>
      </w:r>
      <w:proofErr w:type="gramEnd"/>
      <w:r w:rsidRPr="00480E8E">
        <w:rPr>
          <w:lang w:val="fr-FR"/>
        </w:rPr>
        <w:t>N=0; N&lt;4096; N++){</w:t>
      </w:r>
    </w:p>
    <w:p w14:paraId="76D1800F" w14:textId="77777777" w:rsidR="009D37E7" w:rsidRPr="00FF33DD" w:rsidRDefault="009D37E7" w:rsidP="006F1A4C">
      <w:pPr>
        <w:pStyle w:val="CODE"/>
      </w:pPr>
      <w:r w:rsidRPr="00480E8E">
        <w:rPr>
          <w:lang w:val="fr-FR"/>
        </w:rPr>
        <w:t xml:space="preserve">    </w:t>
      </w:r>
      <w:r w:rsidRPr="00FF33DD">
        <w:t>T = 1000+ (125*N+64)&gt;&gt;</w:t>
      </w:r>
      <w:proofErr w:type="gramStart"/>
      <w:r w:rsidRPr="00FF33DD">
        <w:t>7;</w:t>
      </w:r>
      <w:proofErr w:type="gramEnd"/>
      <w:r w:rsidRPr="00FF33DD">
        <w:t xml:space="preserve"> </w:t>
      </w:r>
      <w:r w:rsidRPr="00FF33DD">
        <w:tab/>
      </w:r>
    </w:p>
    <w:p w14:paraId="5E2AB54F" w14:textId="77777777" w:rsidR="009D37E7" w:rsidRPr="00FF33DD" w:rsidRDefault="009D37E7" w:rsidP="006F1A4C">
      <w:pPr>
        <w:pStyle w:val="CODE"/>
      </w:pPr>
      <w:r w:rsidRPr="00FF33DD">
        <w:t xml:space="preserve">  }</w:t>
      </w:r>
    </w:p>
    <w:p w14:paraId="277A8D43" w14:textId="77777777" w:rsidR="009D37E7" w:rsidRPr="00FF33DD" w:rsidRDefault="009D37E7" w:rsidP="006F1A4C">
      <w:pPr>
        <w:pStyle w:val="CODE"/>
      </w:pPr>
      <w:r w:rsidRPr="00FF33DD">
        <w:t>}</w:t>
      </w:r>
    </w:p>
    <w:p w14:paraId="238A1CF5" w14:textId="05821933" w:rsidR="009D37E7" w:rsidRDefault="009D37E7" w:rsidP="006F1A4C">
      <w:pPr>
        <w:pStyle w:val="CODE"/>
      </w:pPr>
    </w:p>
    <w:p w14:paraId="6B0D5B2B" w14:textId="77777777" w:rsidR="003F46BF" w:rsidRPr="00FF33DD" w:rsidRDefault="003F46BF" w:rsidP="006F1A4C">
      <w:pPr>
        <w:pStyle w:val="CODE"/>
      </w:pPr>
    </w:p>
    <w:p w14:paraId="04859FC6" w14:textId="77777777" w:rsidR="009D37E7" w:rsidRPr="00FF33DD" w:rsidRDefault="009D37E7" w:rsidP="006F1A4C">
      <w:pPr>
        <w:pStyle w:val="CODE"/>
      </w:pPr>
      <w:r w:rsidRPr="00FF33DD">
        <w:t>; Version 3 assembly floating point</w:t>
      </w:r>
    </w:p>
    <w:p w14:paraId="154F2E52" w14:textId="77777777" w:rsidR="009D37E7" w:rsidRPr="00FF33DD" w:rsidRDefault="009D37E7" w:rsidP="006F1A4C">
      <w:pPr>
        <w:pStyle w:val="CODE"/>
      </w:pPr>
      <w:r w:rsidRPr="00FF33DD">
        <w:t>; run with floating-point hardware active</w:t>
      </w:r>
    </w:p>
    <w:p w14:paraId="19B0CCE5" w14:textId="77777777" w:rsidR="009D37E7" w:rsidRPr="00FF33DD" w:rsidRDefault="009D37E7" w:rsidP="006F1A4C">
      <w:pPr>
        <w:pStyle w:val="CODE"/>
      </w:pPr>
      <w:r w:rsidRPr="00FF33DD">
        <w:t xml:space="preserve">        AREA    DATA, ALIGN=2</w:t>
      </w:r>
    </w:p>
    <w:p w14:paraId="2EB11D26" w14:textId="77777777" w:rsidR="009D37E7" w:rsidRPr="00FF33DD" w:rsidRDefault="009D37E7" w:rsidP="006F1A4C">
      <w:pPr>
        <w:pStyle w:val="CODE"/>
      </w:pPr>
      <w:r w:rsidRPr="00FF33DD">
        <w:t>T       SPACE   4</w:t>
      </w:r>
    </w:p>
    <w:p w14:paraId="5BB7F7DF" w14:textId="77777777" w:rsidR="009D37E7" w:rsidRPr="00FF33DD" w:rsidRDefault="009D37E7" w:rsidP="006F1A4C">
      <w:pPr>
        <w:pStyle w:val="CODE"/>
      </w:pPr>
      <w:r w:rsidRPr="00FF33DD">
        <w:t>N       SPACE   4</w:t>
      </w:r>
    </w:p>
    <w:p w14:paraId="3BAD0146" w14:textId="77777777" w:rsidR="009D37E7" w:rsidRPr="00FF33DD" w:rsidRDefault="009D37E7" w:rsidP="006F1A4C">
      <w:pPr>
        <w:pStyle w:val="CODE"/>
      </w:pPr>
      <w:r w:rsidRPr="00FF33DD">
        <w:t xml:space="preserve">        AREA    |.text|, CODE, READONLY, ALIGN=2</w:t>
      </w:r>
    </w:p>
    <w:p w14:paraId="7716BD68" w14:textId="77777777" w:rsidR="009D37E7" w:rsidRPr="00FF33DD" w:rsidRDefault="009D37E7" w:rsidP="006F1A4C">
      <w:pPr>
        <w:pStyle w:val="CODE"/>
      </w:pPr>
      <w:r w:rsidRPr="00FF33DD">
        <w:t xml:space="preserve">        THUMB</w:t>
      </w:r>
    </w:p>
    <w:p w14:paraId="3E6D3CF6" w14:textId="77777777" w:rsidR="009D37E7" w:rsidRPr="00FF33DD" w:rsidRDefault="009D37E7" w:rsidP="006F1A4C">
      <w:pPr>
        <w:pStyle w:val="CODE"/>
      </w:pPr>
      <w:r w:rsidRPr="00FF33DD">
        <w:t>Test3</w:t>
      </w:r>
    </w:p>
    <w:p w14:paraId="7FC87EB5" w14:textId="77777777" w:rsidR="009D37E7" w:rsidRPr="00FF33DD" w:rsidRDefault="009D37E7" w:rsidP="006F1A4C">
      <w:pPr>
        <w:pStyle w:val="CODE"/>
      </w:pPr>
      <w:r w:rsidRPr="00FF33DD">
        <w:t xml:space="preserve">      MOV R0,#0</w:t>
      </w:r>
    </w:p>
    <w:p w14:paraId="49B1E1AF" w14:textId="77777777" w:rsidR="009D37E7" w:rsidRPr="00FF33DD" w:rsidRDefault="009D37E7" w:rsidP="006F1A4C">
      <w:pPr>
        <w:pStyle w:val="CODE"/>
      </w:pPr>
      <w:r w:rsidRPr="00FF33DD">
        <w:t xml:space="preserve">      LDR R1,=N    ;pointer to N</w:t>
      </w:r>
    </w:p>
    <w:p w14:paraId="482BE132" w14:textId="77777777" w:rsidR="009D37E7" w:rsidRPr="001F5894" w:rsidRDefault="009D37E7" w:rsidP="006F1A4C">
      <w:pPr>
        <w:pStyle w:val="CODE"/>
        <w:rPr>
          <w:lang w:val="fr-FR"/>
        </w:rPr>
      </w:pPr>
      <w:r w:rsidRPr="00FF33DD">
        <w:t xml:space="preserve">      </w:t>
      </w:r>
      <w:r w:rsidRPr="001F5894">
        <w:rPr>
          <w:lang w:val="fr-FR"/>
        </w:rPr>
        <w:t>LDR R2,=T    ;pointer to T</w:t>
      </w:r>
    </w:p>
    <w:p w14:paraId="566B2736" w14:textId="77777777" w:rsidR="009D37E7" w:rsidRPr="00FF33DD" w:rsidRDefault="009D37E7" w:rsidP="006F1A4C">
      <w:pPr>
        <w:pStyle w:val="CODE"/>
      </w:pPr>
      <w:r w:rsidRPr="001F5894">
        <w:rPr>
          <w:lang w:val="fr-FR"/>
        </w:rPr>
        <w:t xml:space="preserve">      </w:t>
      </w:r>
      <w:r w:rsidRPr="00FF33DD">
        <w:t xml:space="preserve">VLDR.F32 S1,=0.009768   </w:t>
      </w:r>
    </w:p>
    <w:p w14:paraId="67CC199B" w14:textId="77777777" w:rsidR="009D37E7" w:rsidRPr="00FF33DD" w:rsidRDefault="009D37E7" w:rsidP="006F1A4C">
      <w:pPr>
        <w:pStyle w:val="CODE"/>
      </w:pPr>
      <w:r w:rsidRPr="00FF33DD">
        <w:t xml:space="preserve">      VLDR.F32 S2,=10   </w:t>
      </w:r>
    </w:p>
    <w:p w14:paraId="1BFF4B18" w14:textId="77777777" w:rsidR="009D37E7" w:rsidRPr="00FF33DD" w:rsidRDefault="009D37E7" w:rsidP="006F1A4C">
      <w:pPr>
        <w:pStyle w:val="CODE"/>
      </w:pPr>
      <w:r w:rsidRPr="00FF33DD">
        <w:t>loop3 STR R0,[R1]          ; N is volatile</w:t>
      </w:r>
    </w:p>
    <w:p w14:paraId="2BF08DE5" w14:textId="77777777" w:rsidR="009D37E7" w:rsidRPr="00FF33DD" w:rsidRDefault="009D37E7" w:rsidP="006F1A4C">
      <w:pPr>
        <w:pStyle w:val="CODE"/>
      </w:pPr>
      <w:r w:rsidRPr="00FF33DD">
        <w:t xml:space="preserve">      VMOV.F32 S0,R0</w:t>
      </w:r>
    </w:p>
    <w:p w14:paraId="46804A2E" w14:textId="77777777" w:rsidR="009D37E7" w:rsidRPr="00FF33DD" w:rsidRDefault="009D37E7" w:rsidP="006F1A4C">
      <w:pPr>
        <w:pStyle w:val="CODE"/>
      </w:pPr>
      <w:r w:rsidRPr="00FF33DD">
        <w:t xml:space="preserve">      VCVT.F32.U32 S0,S0   ; S0 has N</w:t>
      </w:r>
    </w:p>
    <w:p w14:paraId="42AAA532" w14:textId="77777777" w:rsidR="009D37E7" w:rsidRPr="00FF33DD" w:rsidRDefault="009D37E7" w:rsidP="006F1A4C">
      <w:pPr>
        <w:pStyle w:val="CODE"/>
      </w:pPr>
      <w:r w:rsidRPr="00FF33DD">
        <w:t xml:space="preserve">      VMUL.F32 S0,S0,S1    ; N*0.09768</w:t>
      </w:r>
    </w:p>
    <w:p w14:paraId="27904AE1" w14:textId="77777777" w:rsidR="009D37E7" w:rsidRPr="00FF33DD" w:rsidRDefault="009D37E7" w:rsidP="006F1A4C">
      <w:pPr>
        <w:pStyle w:val="CODE"/>
      </w:pPr>
      <w:r w:rsidRPr="00FF33DD">
        <w:lastRenderedPageBreak/>
        <w:t xml:space="preserve">      VADD.F32 S0,S0,S2    ; 10+N*0.0968</w:t>
      </w:r>
    </w:p>
    <w:p w14:paraId="659559CD" w14:textId="77777777" w:rsidR="009D37E7" w:rsidRPr="00FF33DD" w:rsidRDefault="009D37E7" w:rsidP="006F1A4C">
      <w:pPr>
        <w:pStyle w:val="CODE"/>
      </w:pPr>
      <w:r w:rsidRPr="00FF33DD">
        <w:t xml:space="preserve">      VSTR.F32 S0,[R2]     ; T=10+N*0.0968</w:t>
      </w:r>
    </w:p>
    <w:p w14:paraId="2DA2F2ED" w14:textId="77777777" w:rsidR="009D37E7" w:rsidRPr="00FF33DD" w:rsidRDefault="009D37E7" w:rsidP="006F1A4C">
      <w:pPr>
        <w:pStyle w:val="CODE"/>
      </w:pPr>
      <w:r w:rsidRPr="00FF33DD">
        <w:t xml:space="preserve">      ADD R0,R0,#1</w:t>
      </w:r>
    </w:p>
    <w:p w14:paraId="5F4E45B0" w14:textId="77777777" w:rsidR="009D37E7" w:rsidRPr="00FF33DD" w:rsidRDefault="009D37E7" w:rsidP="006F1A4C">
      <w:pPr>
        <w:pStyle w:val="CODE"/>
      </w:pPr>
      <w:r w:rsidRPr="00FF33DD">
        <w:t xml:space="preserve">      CMP R0,#4096</w:t>
      </w:r>
    </w:p>
    <w:p w14:paraId="58D457BD" w14:textId="77777777" w:rsidR="009D37E7" w:rsidRPr="00FF33DD" w:rsidRDefault="009D37E7" w:rsidP="006F1A4C">
      <w:pPr>
        <w:pStyle w:val="CODE"/>
      </w:pPr>
      <w:r w:rsidRPr="00FF33DD">
        <w:t xml:space="preserve">      BNE loop3</w:t>
      </w:r>
    </w:p>
    <w:p w14:paraId="6536CF97" w14:textId="77777777" w:rsidR="009D37E7" w:rsidRPr="00FF33DD" w:rsidRDefault="009D37E7" w:rsidP="006F1A4C">
      <w:pPr>
        <w:pStyle w:val="CODE"/>
      </w:pPr>
      <w:r w:rsidRPr="00FF33DD">
        <w:t xml:space="preserve">      BX  LR</w:t>
      </w:r>
    </w:p>
    <w:p w14:paraId="02C6BD35" w14:textId="77777777" w:rsidR="009D37E7" w:rsidRPr="00FF33DD" w:rsidRDefault="009D37E7" w:rsidP="006F1A4C">
      <w:pPr>
        <w:pStyle w:val="CODE"/>
      </w:pPr>
    </w:p>
    <w:p w14:paraId="1D555C91" w14:textId="77777777" w:rsidR="009D37E7" w:rsidRPr="00FF33DD" w:rsidRDefault="009D37E7" w:rsidP="006F1A4C">
      <w:pPr>
        <w:pStyle w:val="CODE"/>
      </w:pPr>
      <w:r w:rsidRPr="00FF33DD">
        <w:t>; version 4, assembly fixed point</w:t>
      </w:r>
    </w:p>
    <w:p w14:paraId="6ECCF700" w14:textId="77777777" w:rsidR="009D37E7" w:rsidRPr="00FF33DD" w:rsidRDefault="009D37E7" w:rsidP="006F1A4C">
      <w:pPr>
        <w:pStyle w:val="CODE"/>
      </w:pPr>
      <w:r w:rsidRPr="00FF33DD">
        <w:t xml:space="preserve">        AREA    DATA, ALIGN=2</w:t>
      </w:r>
    </w:p>
    <w:p w14:paraId="482CA10D" w14:textId="77777777" w:rsidR="009D37E7" w:rsidRPr="00FF33DD" w:rsidRDefault="009D37E7" w:rsidP="006F1A4C">
      <w:pPr>
        <w:pStyle w:val="CODE"/>
      </w:pPr>
      <w:r w:rsidRPr="00FF33DD">
        <w:t>T       SPACE   4</w:t>
      </w:r>
    </w:p>
    <w:p w14:paraId="732B58D8" w14:textId="77777777" w:rsidR="009D37E7" w:rsidRPr="00FF33DD" w:rsidRDefault="009D37E7" w:rsidP="006F1A4C">
      <w:pPr>
        <w:pStyle w:val="CODE"/>
      </w:pPr>
      <w:r w:rsidRPr="00FF33DD">
        <w:t>N       SPACE   4</w:t>
      </w:r>
    </w:p>
    <w:p w14:paraId="60FC509A" w14:textId="77777777" w:rsidR="009D37E7" w:rsidRPr="00FF33DD" w:rsidRDefault="009D37E7" w:rsidP="006F1A4C">
      <w:pPr>
        <w:pStyle w:val="CODE"/>
      </w:pPr>
      <w:r w:rsidRPr="00FF33DD">
        <w:t xml:space="preserve">        AREA    |.text|, CODE, READONLY, ALIGN=2</w:t>
      </w:r>
    </w:p>
    <w:p w14:paraId="4AAD00C8" w14:textId="77777777" w:rsidR="009D37E7" w:rsidRPr="00FF33DD" w:rsidRDefault="009D37E7" w:rsidP="006F1A4C">
      <w:pPr>
        <w:pStyle w:val="CODE"/>
      </w:pPr>
      <w:r w:rsidRPr="00FF33DD">
        <w:t xml:space="preserve">        THUMB</w:t>
      </w:r>
    </w:p>
    <w:p w14:paraId="6A03D484" w14:textId="77777777" w:rsidR="009D37E7" w:rsidRPr="00FF33DD" w:rsidRDefault="009D37E7" w:rsidP="006F1A4C">
      <w:pPr>
        <w:pStyle w:val="CODE"/>
      </w:pPr>
      <w:r w:rsidRPr="00FF33DD">
        <w:t>Test4 PUSH {R4,R5,R6,LR}</w:t>
      </w:r>
    </w:p>
    <w:p w14:paraId="2FFCC051" w14:textId="77777777" w:rsidR="009D37E7" w:rsidRPr="00FF33DD" w:rsidRDefault="009D37E7" w:rsidP="006F1A4C">
      <w:pPr>
        <w:pStyle w:val="CODE"/>
      </w:pPr>
      <w:r w:rsidRPr="00FF33DD">
        <w:t xml:space="preserve">      MOV R0,#0</w:t>
      </w:r>
    </w:p>
    <w:p w14:paraId="0E6AC0A4" w14:textId="77777777" w:rsidR="009D37E7" w:rsidRPr="00FF33DD" w:rsidRDefault="009D37E7" w:rsidP="006F1A4C">
      <w:pPr>
        <w:pStyle w:val="CODE"/>
      </w:pPr>
      <w:r w:rsidRPr="00FF33DD">
        <w:t xml:space="preserve">      LDR R1,=N   ;pointer to N</w:t>
      </w:r>
    </w:p>
    <w:p w14:paraId="306D058E" w14:textId="77777777" w:rsidR="009D37E7" w:rsidRPr="001F5894" w:rsidRDefault="009D37E7" w:rsidP="006F1A4C">
      <w:pPr>
        <w:pStyle w:val="CODE"/>
        <w:rPr>
          <w:lang w:val="fr-FR"/>
        </w:rPr>
      </w:pPr>
      <w:r w:rsidRPr="00FF33DD">
        <w:t xml:space="preserve">      </w:t>
      </w:r>
      <w:r w:rsidRPr="001F5894">
        <w:rPr>
          <w:lang w:val="fr-FR"/>
        </w:rPr>
        <w:t>LDR R2,=T   ;pointer to T</w:t>
      </w:r>
    </w:p>
    <w:p w14:paraId="617AF858" w14:textId="77777777" w:rsidR="009D37E7" w:rsidRPr="00FF33DD" w:rsidRDefault="009D37E7" w:rsidP="006F1A4C">
      <w:pPr>
        <w:pStyle w:val="CODE"/>
      </w:pPr>
      <w:r w:rsidRPr="001F5894">
        <w:rPr>
          <w:lang w:val="fr-FR"/>
        </w:rPr>
        <w:t xml:space="preserve">      </w:t>
      </w:r>
      <w:r w:rsidRPr="00FF33DD">
        <w:t xml:space="preserve">MOV R3,#125   </w:t>
      </w:r>
    </w:p>
    <w:p w14:paraId="4596270E" w14:textId="77777777" w:rsidR="009D37E7" w:rsidRPr="00FF33DD" w:rsidRDefault="009D37E7" w:rsidP="006F1A4C">
      <w:pPr>
        <w:pStyle w:val="CODE"/>
      </w:pPr>
      <w:r w:rsidRPr="00FF33DD">
        <w:t xml:space="preserve">      MOV R4,#64</w:t>
      </w:r>
    </w:p>
    <w:p w14:paraId="2C650AD2" w14:textId="77777777" w:rsidR="009D37E7" w:rsidRPr="00FF33DD" w:rsidRDefault="009D37E7" w:rsidP="006F1A4C">
      <w:pPr>
        <w:pStyle w:val="CODE"/>
      </w:pPr>
      <w:r w:rsidRPr="00FF33DD">
        <w:t xml:space="preserve">      MOV R5,#1000   </w:t>
      </w:r>
    </w:p>
    <w:p w14:paraId="3B5CDFC0" w14:textId="77777777" w:rsidR="009D37E7" w:rsidRPr="00FF33DD" w:rsidRDefault="009D37E7" w:rsidP="006F1A4C">
      <w:pPr>
        <w:pStyle w:val="CODE"/>
      </w:pPr>
      <w:r w:rsidRPr="00FF33DD">
        <w:t>loop4 STR R0,[R1]          ; N is volatile</w:t>
      </w:r>
    </w:p>
    <w:p w14:paraId="75008AD5" w14:textId="77777777" w:rsidR="009D37E7" w:rsidRPr="00FF33DD" w:rsidRDefault="009D37E7" w:rsidP="006F1A4C">
      <w:pPr>
        <w:pStyle w:val="CODE"/>
      </w:pPr>
      <w:r w:rsidRPr="00FF33DD">
        <w:t xml:space="preserve">      MUL R6,R0,R3         ; N*125</w:t>
      </w:r>
    </w:p>
    <w:p w14:paraId="30DB1586" w14:textId="77777777" w:rsidR="009D37E7" w:rsidRPr="00FF33DD" w:rsidRDefault="009D37E7" w:rsidP="006F1A4C">
      <w:pPr>
        <w:pStyle w:val="CODE"/>
      </w:pPr>
      <w:r w:rsidRPr="00FF33DD">
        <w:t xml:space="preserve">      ADD R6,R6,R4         ; N*125+64</w:t>
      </w:r>
    </w:p>
    <w:p w14:paraId="5FD5912A" w14:textId="77777777" w:rsidR="009D37E7" w:rsidRPr="00FF33DD" w:rsidRDefault="009D37E7" w:rsidP="006F1A4C">
      <w:pPr>
        <w:pStyle w:val="CODE"/>
      </w:pPr>
      <w:r w:rsidRPr="00FF33DD">
        <w:t xml:space="preserve">      LSR R6,R6,#7         ; (N*125+64)/128</w:t>
      </w:r>
    </w:p>
    <w:p w14:paraId="1F2EF025" w14:textId="77777777" w:rsidR="009D37E7" w:rsidRPr="00FF33DD" w:rsidRDefault="009D37E7" w:rsidP="006F1A4C">
      <w:pPr>
        <w:pStyle w:val="CODE"/>
      </w:pPr>
      <w:r w:rsidRPr="00FF33DD">
        <w:t xml:space="preserve">      ADD R6,R6,R5         ; 1000+(N*125+64)/128</w:t>
      </w:r>
    </w:p>
    <w:p w14:paraId="66BF86E4" w14:textId="77777777" w:rsidR="009D37E7" w:rsidRPr="00FF33DD" w:rsidRDefault="009D37E7" w:rsidP="006F1A4C">
      <w:pPr>
        <w:pStyle w:val="CODE"/>
      </w:pPr>
      <w:r w:rsidRPr="00FF33DD">
        <w:t xml:space="preserve">      STR R6,[R2]          ; T = 1000+(N*125+64)/128</w:t>
      </w:r>
    </w:p>
    <w:p w14:paraId="5CA6D5A8" w14:textId="77777777" w:rsidR="009D37E7" w:rsidRPr="00FF33DD" w:rsidRDefault="009D37E7" w:rsidP="006F1A4C">
      <w:pPr>
        <w:pStyle w:val="CODE"/>
      </w:pPr>
      <w:r w:rsidRPr="00FF33DD">
        <w:t xml:space="preserve">      ADD R0,R0,#1</w:t>
      </w:r>
    </w:p>
    <w:p w14:paraId="075F7F67" w14:textId="77777777" w:rsidR="009D37E7" w:rsidRPr="00FF33DD" w:rsidRDefault="009D37E7" w:rsidP="006F1A4C">
      <w:pPr>
        <w:pStyle w:val="CODE"/>
      </w:pPr>
      <w:r w:rsidRPr="00FF33DD">
        <w:t xml:space="preserve">      CMP R0,#4096</w:t>
      </w:r>
    </w:p>
    <w:p w14:paraId="75A73F13" w14:textId="77777777" w:rsidR="009D37E7" w:rsidRPr="00FF33DD" w:rsidRDefault="009D37E7" w:rsidP="006F1A4C">
      <w:pPr>
        <w:pStyle w:val="CODE"/>
      </w:pPr>
      <w:r w:rsidRPr="00FF33DD">
        <w:t xml:space="preserve">      BNE loop4</w:t>
      </w:r>
    </w:p>
    <w:p w14:paraId="2C2B9FA2" w14:textId="77777777" w:rsidR="009D37E7" w:rsidRDefault="009D37E7" w:rsidP="006F1A4C">
      <w:pPr>
        <w:pStyle w:val="CODE"/>
      </w:pPr>
      <w:r w:rsidRPr="00FF33DD">
        <w:t xml:space="preserve">      POP {R4,R5,R6,PC}</w:t>
      </w:r>
    </w:p>
    <w:p w14:paraId="2097DAB4" w14:textId="77777777" w:rsidR="009D37E7" w:rsidRDefault="009D37E7" w:rsidP="009D37E7">
      <w:pPr>
        <w:pStyle w:val="Heading2"/>
      </w:pPr>
    </w:p>
    <w:p w14:paraId="7CADDE7D" w14:textId="77777777" w:rsidR="009D37E7" w:rsidRPr="00335CCE" w:rsidRDefault="009D37E7" w:rsidP="009D37E7">
      <w:pPr>
        <w:pStyle w:val="Heading2"/>
      </w:pPr>
      <w:r w:rsidRPr="00335CCE">
        <w:t xml:space="preserve">Checkout (show this to the TA) </w:t>
      </w:r>
    </w:p>
    <w:p w14:paraId="353D5CF8" w14:textId="77777777" w:rsidR="009D37E7" w:rsidRPr="00C50136" w:rsidRDefault="009D37E7" w:rsidP="009D37E7">
      <w:pPr>
        <w:spacing w:line="276" w:lineRule="auto"/>
        <w:rPr>
          <w:rFonts w:ascii="Times New Roman" w:hAnsi="Times New Roman"/>
          <w:color w:val="000000"/>
          <w:sz w:val="21"/>
          <w:szCs w:val="21"/>
        </w:rPr>
      </w:pPr>
      <w:r w:rsidRPr="00C50136">
        <w:rPr>
          <w:rFonts w:ascii="Times New Roman" w:hAnsi="Times New Roman"/>
          <w:color w:val="000000"/>
          <w:sz w:val="21"/>
          <w:szCs w:val="21"/>
        </w:rPr>
        <w:t>You should be able to demonstrate correct operation of each routine:</w:t>
      </w:r>
    </w:p>
    <w:p w14:paraId="0E245DCE"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S</w:t>
      </w:r>
      <w:r w:rsidRPr="00C50136">
        <w:rPr>
          <w:rFonts w:ascii="Times New Roman" w:hAnsi="Times New Roman"/>
          <w:color w:val="000000"/>
          <w:sz w:val="21"/>
          <w:szCs w:val="21"/>
        </w:rPr>
        <w:t>how the TA you know how to observe global variables and I/O ports using the debugger;</w:t>
      </w:r>
    </w:p>
    <w:p w14:paraId="242F54C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to the TA you know how to observe assembly language code;</w:t>
      </w:r>
    </w:p>
    <w:p w14:paraId="46D4C8FC"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proper input/output parameters when calling a function;</w:t>
      </w:r>
    </w:p>
    <w:p w14:paraId="6C2F5232"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V</w:t>
      </w:r>
      <w:r w:rsidRPr="00C50136">
        <w:rPr>
          <w:rFonts w:ascii="Times New Roman" w:hAnsi="Times New Roman"/>
          <w:color w:val="000000"/>
          <w:sz w:val="21"/>
          <w:szCs w:val="21"/>
        </w:rPr>
        <w:t>erify the proper handling of illegal formats;</w:t>
      </w:r>
    </w:p>
    <w:p w14:paraId="6E714285" w14:textId="77777777" w:rsidR="009D37E7" w:rsidRPr="00C50136" w:rsidRDefault="009D37E7" w:rsidP="009D37E7">
      <w:pPr>
        <w:pStyle w:val="ListParagraph"/>
        <w:numPr>
          <w:ilvl w:val="0"/>
          <w:numId w:val="13"/>
        </w:numPr>
        <w:spacing w:line="276" w:lineRule="auto"/>
        <w:rPr>
          <w:rFonts w:ascii="Times New Roman" w:hAnsi="Times New Roman"/>
          <w:color w:val="000000"/>
          <w:sz w:val="21"/>
          <w:szCs w:val="21"/>
        </w:rPr>
      </w:pPr>
      <w:r>
        <w:rPr>
          <w:rFonts w:ascii="Times New Roman" w:hAnsi="Times New Roman"/>
          <w:color w:val="000000"/>
          <w:sz w:val="21"/>
          <w:szCs w:val="21"/>
        </w:rPr>
        <w:t>D</w:t>
      </w:r>
      <w:r w:rsidRPr="00C50136">
        <w:rPr>
          <w:rFonts w:ascii="Times New Roman" w:hAnsi="Times New Roman"/>
          <w:color w:val="000000"/>
          <w:sz w:val="21"/>
          <w:szCs w:val="21"/>
        </w:rPr>
        <w:t>emonstrate your software does not crash.</w:t>
      </w:r>
    </w:p>
    <w:p w14:paraId="0A11D9FC" w14:textId="77777777" w:rsidR="009D37E7" w:rsidRPr="00C50136" w:rsidRDefault="009D37E7" w:rsidP="009D37E7">
      <w:pPr>
        <w:spacing w:line="264" w:lineRule="auto"/>
        <w:jc w:val="both"/>
        <w:rPr>
          <w:rFonts w:ascii="Times New Roman" w:hAnsi="Times New Roman"/>
          <w:color w:val="000000"/>
          <w:sz w:val="21"/>
          <w:szCs w:val="21"/>
        </w:rPr>
      </w:pPr>
    </w:p>
    <w:p w14:paraId="69E46126" w14:textId="77777777" w:rsidR="009D37E7" w:rsidRPr="00C50136" w:rsidRDefault="009D37E7" w:rsidP="009D37E7">
      <w:pPr>
        <w:spacing w:line="264" w:lineRule="auto"/>
        <w:jc w:val="both"/>
        <w:rPr>
          <w:rFonts w:ascii="Times New Roman" w:hAnsi="Times New Roman"/>
          <w:b/>
          <w:color w:val="000000"/>
          <w:sz w:val="22"/>
          <w:szCs w:val="22"/>
        </w:rPr>
      </w:pPr>
      <w:r w:rsidRPr="00C50136">
        <w:rPr>
          <w:rFonts w:ascii="Times New Roman" w:hAnsi="Times New Roman"/>
          <w:color w:val="000000"/>
          <w:sz w:val="22"/>
          <w:szCs w:val="22"/>
        </w:rPr>
        <w:t xml:space="preserve">Read the </w:t>
      </w:r>
      <w:r w:rsidRPr="00C50136">
        <w:rPr>
          <w:rFonts w:ascii="Times New Roman" w:hAnsi="Times New Roman"/>
          <w:b/>
          <w:color w:val="000000"/>
          <w:sz w:val="22"/>
          <w:szCs w:val="22"/>
        </w:rPr>
        <w:t>style.pdf</w:t>
      </w:r>
      <w:r w:rsidRPr="00C50136">
        <w:rPr>
          <w:rFonts w:ascii="Times New Roman" w:hAnsi="Times New Roman"/>
          <w:color w:val="000000"/>
          <w:sz w:val="22"/>
          <w:szCs w:val="22"/>
        </w:rPr>
        <w:t>,</w:t>
      </w:r>
      <w:r w:rsidRPr="00C50136">
        <w:rPr>
          <w:color w:val="000000"/>
          <w:sz w:val="32"/>
          <w:szCs w:val="22"/>
        </w:rPr>
        <w:t xml:space="preserve"> </w:t>
      </w:r>
      <w:r w:rsidRPr="00C50136">
        <w:rPr>
          <w:rFonts w:ascii="Times New Roman" w:hAnsi="Times New Roman"/>
          <w:b/>
          <w:color w:val="000000"/>
          <w:sz w:val="22"/>
          <w:szCs w:val="22"/>
        </w:rPr>
        <w:t>style_policy.pdf</w:t>
      </w:r>
      <w:r w:rsidRPr="00C50136">
        <w:rPr>
          <w:rFonts w:ascii="Times New Roman" w:hAnsi="Times New Roman"/>
          <w:color w:val="000000"/>
          <w:sz w:val="22"/>
          <w:szCs w:val="22"/>
        </w:rPr>
        <w:t xml:space="preserve"> and </w:t>
      </w:r>
      <w:r w:rsidRPr="00C50136">
        <w:rPr>
          <w:rFonts w:ascii="Times New Roman" w:hAnsi="Times New Roman" w:cs="Courier New"/>
          <w:b/>
          <w:color w:val="000000"/>
          <w:sz w:val="22"/>
          <w:szCs w:val="22"/>
        </w:rPr>
        <w:t>c_and_h_files.pdf</w:t>
      </w:r>
      <w:r w:rsidRPr="00C50136">
        <w:rPr>
          <w:rFonts w:ascii="Times New Roman" w:hAnsi="Times New Roman"/>
          <w:color w:val="000000"/>
          <w:sz w:val="22"/>
          <w:szCs w:val="22"/>
        </w:rPr>
        <w:t xml:space="preserve"> from the lab manual website, and be prepared to answer a few questions.</w:t>
      </w:r>
      <w:r w:rsidRPr="00C50136">
        <w:rPr>
          <w:rFonts w:ascii="Times New Roman" w:hAnsi="Times New Roman"/>
          <w:b/>
          <w:color w:val="000000"/>
          <w:sz w:val="22"/>
          <w:szCs w:val="22"/>
        </w:rPr>
        <w:t xml:space="preserve"> </w:t>
      </w:r>
    </w:p>
    <w:p w14:paraId="796FEF61" w14:textId="77777777" w:rsidR="009D37E7" w:rsidRPr="00C50136" w:rsidRDefault="009D37E7" w:rsidP="009D37E7">
      <w:pPr>
        <w:spacing w:line="264" w:lineRule="auto"/>
        <w:jc w:val="both"/>
        <w:rPr>
          <w:rFonts w:ascii="Times New Roman" w:hAnsi="Times New Roman"/>
          <w:b/>
          <w:color w:val="000000"/>
          <w:sz w:val="21"/>
          <w:szCs w:val="21"/>
        </w:rPr>
      </w:pPr>
    </w:p>
    <w:p w14:paraId="563F50C0" w14:textId="77777777" w:rsidR="009D37E7" w:rsidRPr="00C50136" w:rsidRDefault="009D37E7" w:rsidP="009D37E7">
      <w:pPr>
        <w:pStyle w:val="Heading2"/>
      </w:pPr>
      <w:r w:rsidRPr="00C50136">
        <w:t xml:space="preserve">Hints </w:t>
      </w:r>
    </w:p>
    <w:p w14:paraId="5609C0F9"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1) Do not create a new project. Start with a project you know works, make a copy of the project and, then make small changes. It is good practice to make a small change and test it. Once you have some new code that works, make a back-up, so that when you add something that doesn’t work, you can go back to a previous working version and try a new approach. Please add documentation that makes it easier to change and use in the future. Your job is to organize these routines to facilitate subsequent laboratories. </w:t>
      </w:r>
    </w:p>
    <w:p w14:paraId="4F3CE786" w14:textId="77777777" w:rsidR="009D37E7" w:rsidRPr="00C50136" w:rsidRDefault="009D37E7" w:rsidP="009D37E7">
      <w:pPr>
        <w:spacing w:line="264" w:lineRule="auto"/>
        <w:jc w:val="both"/>
        <w:rPr>
          <w:rFonts w:ascii="Times New Roman" w:hAnsi="Times New Roman"/>
          <w:color w:val="000000"/>
          <w:sz w:val="22"/>
          <w:szCs w:val="22"/>
        </w:rPr>
      </w:pPr>
    </w:p>
    <w:p w14:paraId="6E8ADC10" w14:textId="77777777" w:rsidR="009D37E7" w:rsidRPr="00C50136" w:rsidRDefault="009D37E7" w:rsidP="009D37E7">
      <w:pPr>
        <w:spacing w:line="264" w:lineRule="auto"/>
        <w:ind w:left="270" w:hanging="270"/>
        <w:jc w:val="both"/>
        <w:rPr>
          <w:rFonts w:ascii="Times New Roman" w:hAnsi="Times New Roman"/>
          <w:color w:val="000000"/>
          <w:sz w:val="22"/>
          <w:szCs w:val="22"/>
        </w:rPr>
      </w:pPr>
      <w:bookmarkStart w:id="0" w:name="_Toc406211990"/>
      <w:r w:rsidRPr="00C50136">
        <w:rPr>
          <w:rFonts w:ascii="Times New Roman" w:hAnsi="Times New Roman"/>
          <w:color w:val="000000"/>
          <w:sz w:val="22"/>
          <w:szCs w:val="22"/>
        </w:rPr>
        <w:t xml:space="preserve">2) It is also good practice to look at the assembly language created by the compiler to verify the appropriate function. Analyzing the assembly listing files is an excellent way to double-check if your software will perform the intended function. This is especially true when overflow, dropout, and execution speed are important. We have not found any bugs with this compiler. Most reported compiler bugs (my program </w:t>
      </w:r>
      <w:r w:rsidRPr="00C50136">
        <w:rPr>
          <w:rFonts w:ascii="Times New Roman" w:hAnsi="Times New Roman"/>
          <w:color w:val="000000"/>
          <w:sz w:val="22"/>
          <w:szCs w:val="22"/>
        </w:rPr>
        <w:lastRenderedPageBreak/>
        <w:t>doesn’t do what I want) turn out to be programmer errors or misunderstanding about the C language. However, if you think you’ve found a bug, email the source and assembly listing to the TA explaining where the bug is.</w:t>
      </w:r>
    </w:p>
    <w:p w14:paraId="60295097" w14:textId="77777777" w:rsidR="009D37E7" w:rsidRPr="00C50136" w:rsidRDefault="009D37E7" w:rsidP="009D37E7">
      <w:pPr>
        <w:spacing w:line="264" w:lineRule="auto"/>
        <w:jc w:val="both"/>
        <w:rPr>
          <w:rFonts w:ascii="Times New Roman" w:hAnsi="Times New Roman"/>
          <w:color w:val="000000"/>
          <w:sz w:val="21"/>
          <w:szCs w:val="21"/>
        </w:rPr>
      </w:pPr>
    </w:p>
    <w:p w14:paraId="2C059795" w14:textId="77777777" w:rsidR="009D37E7" w:rsidRPr="00C50136" w:rsidRDefault="009D37E7" w:rsidP="009D37E7">
      <w:pPr>
        <w:spacing w:line="264" w:lineRule="auto"/>
        <w:ind w:left="270" w:hanging="270"/>
        <w:jc w:val="both"/>
        <w:rPr>
          <w:rFonts w:ascii="Times New Roman" w:hAnsi="Times New Roman"/>
          <w:color w:val="000000"/>
          <w:sz w:val="22"/>
          <w:szCs w:val="22"/>
        </w:rPr>
      </w:pPr>
      <w:r w:rsidRPr="00C50136">
        <w:rPr>
          <w:rFonts w:ascii="Times New Roman" w:hAnsi="Times New Roman"/>
          <w:color w:val="000000"/>
          <w:sz w:val="22"/>
          <w:szCs w:val="22"/>
        </w:rPr>
        <w:t xml:space="preserve">3) </w:t>
      </w:r>
      <w:bookmarkEnd w:id="0"/>
      <w:r w:rsidRPr="00C50136">
        <w:rPr>
          <w:rFonts w:ascii="Times New Roman" w:hAnsi="Times New Roman"/>
          <w:color w:val="000000"/>
          <w:sz w:val="22"/>
          <w:szCs w:val="22"/>
        </w:rPr>
        <w:t>Note: because the plot will scale the (x,y) data onto the pixel coordinates of the LCD, the actual units of X, Y need not be 0.001 as long as all the x-resolutions are the same and all the y-resolutions are the same. In particular, in the following equations, the units of all the x terms cancel and the units of all the y terms cancel. In this code, the plotting area is a square on the bottom (0,32) to (127,159)</w:t>
      </w:r>
    </w:p>
    <w:p w14:paraId="6D950A17" w14:textId="77777777" w:rsidR="009D37E7" w:rsidRPr="00C50136" w:rsidRDefault="009D37E7" w:rsidP="009D37E7">
      <w:pPr>
        <w:spacing w:line="264" w:lineRule="auto"/>
        <w:jc w:val="both"/>
        <w:rPr>
          <w:rFonts w:ascii="Times New Roman" w:hAnsi="Times New Roman"/>
          <w:color w:val="000000"/>
          <w:sz w:val="22"/>
          <w:szCs w:val="22"/>
        </w:rPr>
      </w:pPr>
    </w:p>
    <w:p w14:paraId="09B101D4" w14:textId="77777777" w:rsidR="009D37E7" w:rsidRPr="00232081" w:rsidRDefault="009D37E7" w:rsidP="006F1A4C">
      <w:pPr>
        <w:pStyle w:val="CODE"/>
        <w:rPr>
          <w:color w:val="3DA8AA"/>
        </w:rPr>
      </w:pPr>
      <w:r w:rsidRPr="00232081">
        <w:rPr>
          <w:color w:val="3DA8AA"/>
        </w:rPr>
        <w:t xml:space="preserve">  // </w:t>
      </w:r>
      <w:proofErr w:type="spellStart"/>
      <w:r w:rsidRPr="00232081">
        <w:rPr>
          <w:color w:val="3DA8AA"/>
        </w:rPr>
        <w:t>i</w:t>
      </w:r>
      <w:proofErr w:type="spellEnd"/>
      <w:r w:rsidRPr="00232081">
        <w:rPr>
          <w:color w:val="3DA8AA"/>
        </w:rPr>
        <w:t xml:space="preserve"> goes from 0 to 127</w:t>
      </w:r>
    </w:p>
    <w:p w14:paraId="669FE407"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=0</w:t>
      </w:r>
    </w:p>
    <w:p w14:paraId="1EFBBB5C" w14:textId="77777777" w:rsidR="009D37E7" w:rsidRPr="00232081" w:rsidRDefault="009D37E7" w:rsidP="006F1A4C">
      <w:pPr>
        <w:pStyle w:val="CODE"/>
        <w:rPr>
          <w:color w:val="3DA8AA"/>
        </w:rPr>
      </w:pPr>
      <w:r w:rsidRPr="00232081">
        <w:rPr>
          <w:color w:val="3DA8AA"/>
        </w:rPr>
        <w:t xml:space="preserve">  // x=</w:t>
      </w:r>
      <w:proofErr w:type="spellStart"/>
      <w:r w:rsidRPr="00232081">
        <w:rPr>
          <w:color w:val="3DA8AA"/>
        </w:rPr>
        <w:t>MaxX</w:t>
      </w:r>
      <w:proofErr w:type="spellEnd"/>
      <w:r w:rsidRPr="00232081">
        <w:rPr>
          <w:color w:val="3DA8AA"/>
        </w:rPr>
        <w:t xml:space="preserve"> maps to </w:t>
      </w:r>
      <w:proofErr w:type="spellStart"/>
      <w:r w:rsidRPr="00232081">
        <w:rPr>
          <w:color w:val="3DA8AA"/>
        </w:rPr>
        <w:t>i</w:t>
      </w:r>
      <w:proofErr w:type="spellEnd"/>
      <w:r w:rsidRPr="00232081">
        <w:rPr>
          <w:color w:val="3DA8AA"/>
        </w:rPr>
        <w:t>=127</w:t>
      </w:r>
    </w:p>
    <w:p w14:paraId="1E8924A7" w14:textId="77777777" w:rsidR="00ED158E" w:rsidRDefault="009D37E7" w:rsidP="006F1A4C">
      <w:pPr>
        <w:pStyle w:val="CODE"/>
      </w:pPr>
      <w:r w:rsidRPr="00C50136">
        <w:t xml:space="preserve">  </w:t>
      </w:r>
    </w:p>
    <w:p w14:paraId="3A4F7198" w14:textId="264DF6FF" w:rsidR="009D37E7" w:rsidRPr="00C50136" w:rsidRDefault="00ED158E" w:rsidP="00ED158E">
      <w:pPr>
        <w:pStyle w:val="CODE"/>
      </w:pPr>
      <w:r>
        <w:t xml:space="preserve">  </w:t>
      </w:r>
      <w:proofErr w:type="spellStart"/>
      <w:r w:rsidR="009D37E7" w:rsidRPr="00C50136">
        <w:t>i</w:t>
      </w:r>
      <w:proofErr w:type="spellEnd"/>
      <w:r w:rsidR="009D37E7" w:rsidRPr="00C50136">
        <w:t xml:space="preserve"> = (127*(x-</w:t>
      </w:r>
      <w:proofErr w:type="spellStart"/>
      <w:r w:rsidR="009D37E7" w:rsidRPr="00C50136">
        <w:t>MinX</w:t>
      </w:r>
      <w:proofErr w:type="spellEnd"/>
      <w:r w:rsidR="009D37E7" w:rsidRPr="00C50136">
        <w:t>))/(</w:t>
      </w:r>
      <w:proofErr w:type="spellStart"/>
      <w:r w:rsidR="009D37E7" w:rsidRPr="00C50136">
        <w:t>MaxX-MinX</w:t>
      </w:r>
      <w:proofErr w:type="spellEnd"/>
      <w:r w:rsidR="009D37E7" w:rsidRPr="00C50136">
        <w:t xml:space="preserve">);  </w:t>
      </w:r>
    </w:p>
    <w:p w14:paraId="7264D097" w14:textId="77777777" w:rsidR="00232081" w:rsidRDefault="009D37E7" w:rsidP="006F1A4C">
      <w:pPr>
        <w:pStyle w:val="CODE"/>
      </w:pPr>
      <w:r w:rsidRPr="00C50136">
        <w:t xml:space="preserve">  </w:t>
      </w:r>
    </w:p>
    <w:p w14:paraId="14C59E67" w14:textId="2C1466DC" w:rsidR="009D37E7" w:rsidRPr="00232081" w:rsidRDefault="00232081" w:rsidP="00232081">
      <w:pPr>
        <w:pStyle w:val="CODE"/>
        <w:rPr>
          <w:color w:val="3DA8AA"/>
        </w:rPr>
      </w:pPr>
      <w:r>
        <w:t xml:space="preserve">  </w:t>
      </w:r>
      <w:r w:rsidR="009D37E7" w:rsidRPr="00232081">
        <w:rPr>
          <w:color w:val="3DA8AA"/>
        </w:rPr>
        <w:t>// y=</w:t>
      </w:r>
      <w:proofErr w:type="spellStart"/>
      <w:r w:rsidR="009D37E7" w:rsidRPr="00232081">
        <w:rPr>
          <w:color w:val="3DA8AA"/>
        </w:rPr>
        <w:t>MaxY</w:t>
      </w:r>
      <w:proofErr w:type="spellEnd"/>
      <w:r w:rsidR="009D37E7" w:rsidRPr="00232081">
        <w:rPr>
          <w:color w:val="3DA8AA"/>
        </w:rPr>
        <w:t xml:space="preserve"> maps to j=32</w:t>
      </w:r>
    </w:p>
    <w:p w14:paraId="7C5A8226" w14:textId="77777777" w:rsidR="009D37E7" w:rsidRPr="00232081" w:rsidRDefault="009D37E7" w:rsidP="006F1A4C">
      <w:pPr>
        <w:pStyle w:val="CODE"/>
        <w:rPr>
          <w:color w:val="3DA8AA"/>
        </w:rPr>
      </w:pPr>
      <w:r w:rsidRPr="00232081">
        <w:rPr>
          <w:color w:val="3DA8AA"/>
        </w:rPr>
        <w:t xml:space="preserve">  // y=</w:t>
      </w:r>
      <w:proofErr w:type="spellStart"/>
      <w:r w:rsidRPr="00232081">
        <w:rPr>
          <w:color w:val="3DA8AA"/>
        </w:rPr>
        <w:t>MinY</w:t>
      </w:r>
      <w:proofErr w:type="spellEnd"/>
      <w:r w:rsidRPr="00232081">
        <w:rPr>
          <w:color w:val="3DA8AA"/>
        </w:rPr>
        <w:t xml:space="preserve"> maps to j=159</w:t>
      </w:r>
    </w:p>
    <w:p w14:paraId="3856C43E" w14:textId="77777777" w:rsidR="00ED158E" w:rsidRDefault="009D37E7" w:rsidP="006F1A4C">
      <w:pPr>
        <w:pStyle w:val="CODE"/>
      </w:pPr>
      <w:r w:rsidRPr="00C50136">
        <w:t xml:space="preserve">  </w:t>
      </w:r>
    </w:p>
    <w:p w14:paraId="373FD681" w14:textId="3ECB2211" w:rsidR="009D37E7" w:rsidRPr="001F5894" w:rsidRDefault="00ED158E" w:rsidP="006F1A4C">
      <w:pPr>
        <w:pStyle w:val="CODE"/>
        <w:rPr>
          <w:lang w:val="es-ES"/>
        </w:rPr>
      </w:pPr>
      <w:r>
        <w:t xml:space="preserve">  </w:t>
      </w:r>
      <w:r w:rsidR="009D37E7" w:rsidRPr="001F5894">
        <w:rPr>
          <w:lang w:val="es-ES"/>
        </w:rPr>
        <w:t>j = 32+(127*(</w:t>
      </w:r>
      <w:proofErr w:type="spellStart"/>
      <w:r w:rsidR="009D37E7" w:rsidRPr="001F5894">
        <w:rPr>
          <w:lang w:val="es-ES"/>
        </w:rPr>
        <w:t>MaxY</w:t>
      </w:r>
      <w:proofErr w:type="spellEnd"/>
      <w:r w:rsidR="009D37E7" w:rsidRPr="001F5894">
        <w:rPr>
          <w:lang w:val="es-ES"/>
        </w:rPr>
        <w:t>-y))/(</w:t>
      </w:r>
      <w:proofErr w:type="spellStart"/>
      <w:r w:rsidR="009D37E7" w:rsidRPr="001F5894">
        <w:rPr>
          <w:lang w:val="es-ES"/>
        </w:rPr>
        <w:t>MaxY-MinY</w:t>
      </w:r>
      <w:proofErr w:type="spellEnd"/>
      <w:r w:rsidR="009D37E7" w:rsidRPr="001F5894">
        <w:rPr>
          <w:lang w:val="es-ES"/>
        </w:rPr>
        <w:t>);</w:t>
      </w:r>
    </w:p>
    <w:p w14:paraId="2714DF84" w14:textId="63471157" w:rsidR="009D37E7" w:rsidRDefault="009D37E7" w:rsidP="006F1A4C">
      <w:pPr>
        <w:pStyle w:val="CODE"/>
      </w:pPr>
      <w:r w:rsidRPr="001F5894">
        <w:rPr>
          <w:lang w:val="es-ES"/>
        </w:rPr>
        <w:t xml:space="preserve">  </w:t>
      </w:r>
      <w:r w:rsidRPr="00C50136">
        <w:t>ST7735_</w:t>
      </w:r>
      <w:proofErr w:type="gramStart"/>
      <w:r w:rsidRPr="00C50136">
        <w:t>DrawPixel(</w:t>
      </w:r>
      <w:proofErr w:type="spellStart"/>
      <w:proofErr w:type="gramEnd"/>
      <w:r w:rsidRPr="00C50136">
        <w:t>i</w:t>
      </w:r>
      <w:proofErr w:type="spellEnd"/>
      <w:r w:rsidRPr="00C50136">
        <w:t>,   j,   color);</w:t>
      </w:r>
    </w:p>
    <w:p w14:paraId="38712174" w14:textId="77777777" w:rsidR="009F3077" w:rsidRPr="00C50136" w:rsidRDefault="009F3077" w:rsidP="006F1A4C">
      <w:pPr>
        <w:pStyle w:val="CODE"/>
      </w:pPr>
    </w:p>
    <w:p w14:paraId="45E67D72" w14:textId="0A1F9289" w:rsidR="009D37E7" w:rsidRDefault="00CA69EF" w:rsidP="009F3077">
      <w:pPr>
        <w:jc w:val="center"/>
        <w:rPr>
          <w:sz w:val="22"/>
          <w:szCs w:val="22"/>
        </w:rPr>
      </w:pPr>
      <w:r w:rsidRPr="00480E8E">
        <w:rPr>
          <w:rFonts w:ascii="Times New Roman" w:hAnsi="Times New Roman"/>
          <w:noProof/>
          <w:sz w:val="22"/>
          <w:szCs w:val="22"/>
        </w:rPr>
        <w:drawing>
          <wp:inline distT="0" distB="0" distL="0" distR="0" wp14:anchorId="67A13EF9" wp14:editId="56C1595D">
            <wp:extent cx="4264912" cy="33590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2031" cy="3388235"/>
                    </a:xfrm>
                    <a:prstGeom prst="rect">
                      <a:avLst/>
                    </a:prstGeom>
                    <a:noFill/>
                    <a:ln>
                      <a:noFill/>
                    </a:ln>
                  </pic:spPr>
                </pic:pic>
              </a:graphicData>
            </a:graphic>
          </wp:inline>
        </w:drawing>
      </w:r>
    </w:p>
    <w:p w14:paraId="78453A4D" w14:textId="77777777" w:rsidR="009F3077" w:rsidRPr="00C50136" w:rsidRDefault="009F3077" w:rsidP="00480E8E">
      <w:pPr>
        <w:jc w:val="center"/>
        <w:rPr>
          <w:sz w:val="22"/>
          <w:szCs w:val="22"/>
        </w:rPr>
      </w:pPr>
    </w:p>
    <w:p w14:paraId="3667576E" w14:textId="77777777" w:rsidR="009D37E7" w:rsidRPr="00C50136" w:rsidRDefault="009D37E7" w:rsidP="009D37E7">
      <w:pPr>
        <w:rPr>
          <w:sz w:val="22"/>
          <w:szCs w:val="22"/>
        </w:rPr>
      </w:pPr>
      <w:r w:rsidRPr="00C50136">
        <w:rPr>
          <w:sz w:val="22"/>
          <w:szCs w:val="22"/>
        </w:rPr>
        <w:t>4) If you want a bigger dot, plot four pixels at each point</w:t>
      </w:r>
    </w:p>
    <w:p w14:paraId="3591E8B5" w14:textId="77777777" w:rsidR="009D37E7" w:rsidRPr="00C50136" w:rsidRDefault="009D37E7" w:rsidP="006F1A4C">
      <w:pPr>
        <w:pStyle w:val="CODE"/>
      </w:pPr>
    </w:p>
    <w:p w14:paraId="3999481D"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   color);</w:t>
      </w:r>
    </w:p>
    <w:p w14:paraId="48704AA4" w14:textId="77777777" w:rsidR="009D37E7" w:rsidRPr="00C50136" w:rsidRDefault="009D37E7" w:rsidP="006F1A4C">
      <w:pPr>
        <w:pStyle w:val="CODE"/>
      </w:pPr>
      <w:r w:rsidRPr="00C50136">
        <w:t xml:space="preserve">  ST7735_DrawPixel(i+1, j,   color);</w:t>
      </w:r>
    </w:p>
    <w:p w14:paraId="16EC41B5" w14:textId="77777777" w:rsidR="009D37E7" w:rsidRPr="00C50136" w:rsidRDefault="009D37E7" w:rsidP="006F1A4C">
      <w:pPr>
        <w:pStyle w:val="CODE"/>
      </w:pPr>
      <w:r w:rsidRPr="00C50136">
        <w:t xml:space="preserve">  ST7735_DrawPixel(</w:t>
      </w:r>
      <w:proofErr w:type="spellStart"/>
      <w:r w:rsidRPr="00C50136">
        <w:t>i</w:t>
      </w:r>
      <w:proofErr w:type="spellEnd"/>
      <w:r w:rsidRPr="00C50136">
        <w:t>,   j+1, color);</w:t>
      </w:r>
    </w:p>
    <w:p w14:paraId="00A18537" w14:textId="77777777" w:rsidR="009D37E7" w:rsidRPr="00C50136" w:rsidRDefault="009D37E7" w:rsidP="006F1A4C">
      <w:pPr>
        <w:pStyle w:val="CODE"/>
      </w:pPr>
      <w:r w:rsidRPr="00C50136">
        <w:t xml:space="preserve">  ST7735_DrawPixel(i+1, j+1, color);</w:t>
      </w:r>
    </w:p>
    <w:p w14:paraId="4F8034E5" w14:textId="528E1DA6" w:rsidR="009D37E7" w:rsidRDefault="009D37E7" w:rsidP="009D37E7">
      <w:pPr>
        <w:spacing w:line="264" w:lineRule="auto"/>
        <w:jc w:val="both"/>
        <w:rPr>
          <w:rFonts w:ascii="Times New Roman" w:hAnsi="Times New Roman"/>
          <w:color w:val="000000"/>
          <w:sz w:val="22"/>
          <w:szCs w:val="22"/>
        </w:rPr>
      </w:pPr>
    </w:p>
    <w:p w14:paraId="3114537B" w14:textId="73D357EB" w:rsidR="009F3077" w:rsidRDefault="009F3077" w:rsidP="009D37E7">
      <w:pPr>
        <w:spacing w:line="264" w:lineRule="auto"/>
        <w:jc w:val="both"/>
        <w:rPr>
          <w:rFonts w:ascii="Times New Roman" w:hAnsi="Times New Roman"/>
          <w:color w:val="000000"/>
          <w:sz w:val="22"/>
          <w:szCs w:val="22"/>
        </w:rPr>
      </w:pPr>
    </w:p>
    <w:p w14:paraId="0DE0C218" w14:textId="77777777" w:rsidR="009F3077" w:rsidRPr="00C50136" w:rsidRDefault="009F3077" w:rsidP="009D37E7">
      <w:pPr>
        <w:spacing w:line="264" w:lineRule="auto"/>
        <w:jc w:val="both"/>
        <w:rPr>
          <w:rFonts w:ascii="Times New Roman" w:hAnsi="Times New Roman"/>
          <w:color w:val="000000"/>
          <w:sz w:val="22"/>
          <w:szCs w:val="22"/>
        </w:rPr>
      </w:pPr>
    </w:p>
    <w:p w14:paraId="047A0B97" w14:textId="75898B29" w:rsidR="009D37E7" w:rsidRPr="00C50136" w:rsidRDefault="009D37E7" w:rsidP="009D37E7">
      <w:pPr>
        <w:spacing w:line="264" w:lineRule="auto"/>
        <w:jc w:val="both"/>
        <w:rPr>
          <w:rFonts w:ascii="Times New Roman" w:hAnsi="Times New Roman"/>
          <w:color w:val="000000"/>
          <w:sz w:val="22"/>
          <w:szCs w:val="22"/>
        </w:rPr>
      </w:pPr>
      <w:r w:rsidRPr="00C50136">
        <w:rPr>
          <w:rFonts w:ascii="Times New Roman" w:hAnsi="Times New Roman"/>
          <w:color w:val="000000"/>
          <w:sz w:val="22"/>
          <w:szCs w:val="22"/>
        </w:rPr>
        <w:lastRenderedPageBreak/>
        <w:t>5) To simulate, put LaunchPadDLL.dll in \Keil\ARM\BIN, and set the debug options</w:t>
      </w:r>
      <w:r w:rsidR="0000178F">
        <w:rPr>
          <w:rFonts w:ascii="Times New Roman" w:hAnsi="Times New Roman"/>
          <w:color w:val="000000"/>
          <w:sz w:val="22"/>
          <w:szCs w:val="22"/>
        </w:rPr>
        <w:t xml:space="preserve"> </w:t>
      </w:r>
      <w:r w:rsidR="003F46BF">
        <w:rPr>
          <w:rFonts w:ascii="Times New Roman" w:hAnsi="Times New Roman"/>
          <w:color w:val="000000"/>
          <w:sz w:val="22"/>
          <w:szCs w:val="22"/>
        </w:rPr>
        <w:t>(as shown on the next page)</w:t>
      </w:r>
    </w:p>
    <w:p w14:paraId="591B48FD" w14:textId="77777777" w:rsidR="009D37E7" w:rsidRDefault="009D37E7" w:rsidP="009D37E7">
      <w:pPr>
        <w:spacing w:line="264" w:lineRule="auto"/>
        <w:jc w:val="both"/>
        <w:rPr>
          <w:rFonts w:ascii="Times New Roman" w:hAnsi="Times New Roman"/>
          <w:color w:val="000000"/>
          <w:sz w:val="20"/>
        </w:rPr>
      </w:pPr>
    </w:p>
    <w:p w14:paraId="0EF4D197" w14:textId="7AA27E6F" w:rsidR="00AB16A0" w:rsidRPr="00DF6618" w:rsidRDefault="009D37E7" w:rsidP="00DF6618">
      <w:pPr>
        <w:spacing w:line="264" w:lineRule="auto"/>
        <w:jc w:val="center"/>
        <w:rPr>
          <w:rFonts w:ascii="Times New Roman" w:hAnsi="Times New Roman"/>
          <w:color w:val="000000"/>
          <w:sz w:val="20"/>
        </w:rPr>
      </w:pPr>
      <w:r w:rsidRPr="00C9709B">
        <w:rPr>
          <w:noProof/>
        </w:rPr>
        <w:drawing>
          <wp:inline distT="0" distB="0" distL="0" distR="0" wp14:anchorId="280304C8" wp14:editId="14863CC3">
            <wp:extent cx="4455268" cy="3239311"/>
            <wp:effectExtent l="0" t="0" r="2540" b="0"/>
            <wp:docPr id="3" name="Picture 1"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6594" cy="3254817"/>
                    </a:xfrm>
                    <a:prstGeom prst="rect">
                      <a:avLst/>
                    </a:prstGeom>
                    <a:noFill/>
                    <a:ln>
                      <a:noFill/>
                    </a:ln>
                  </pic:spPr>
                </pic:pic>
              </a:graphicData>
            </a:graphic>
          </wp:inline>
        </w:drawing>
      </w:r>
    </w:p>
    <w:sectPr w:rsidR="00AB16A0" w:rsidRPr="00DF6618" w:rsidSect="00CC63F9">
      <w:headerReference w:type="default" r:id="rId22"/>
      <w:footerReference w:type="default" r:id="rId23"/>
      <w:pgSz w:w="12240" w:h="15840"/>
      <w:pgMar w:top="1322" w:right="1440" w:bottom="1440" w:left="1440" w:header="571"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7638" w14:textId="77777777" w:rsidR="00143AFD" w:rsidRDefault="00143AFD">
      <w:r>
        <w:separator/>
      </w:r>
    </w:p>
  </w:endnote>
  <w:endnote w:type="continuationSeparator" w:id="0">
    <w:p w14:paraId="7E5C93AA" w14:textId="77777777" w:rsidR="00143AFD" w:rsidRDefault="0014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EE67" w14:textId="77777777" w:rsidR="00092C13" w:rsidRDefault="00092C13">
    <w:pPr>
      <w:pStyle w:val="Footer"/>
      <w:jc w:val="center"/>
      <w:rPr>
        <w:rFonts w:ascii="Times New Roman" w:hAnsi="Times New Roman"/>
      </w:rPr>
    </w:pPr>
    <w:r>
      <w:rPr>
        <w:rFonts w:ascii="Times New Roman" w:hAnsi="Times New Roman"/>
        <w:sz w:val="20"/>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E6A4" w14:textId="77777777" w:rsidR="00143AFD" w:rsidRDefault="00143AFD">
      <w:r>
        <w:separator/>
      </w:r>
    </w:p>
  </w:footnote>
  <w:footnote w:type="continuationSeparator" w:id="0">
    <w:p w14:paraId="23262377" w14:textId="77777777" w:rsidR="00143AFD" w:rsidRDefault="00143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4701" w14:textId="5D2243B5" w:rsidR="00092C13" w:rsidRPr="005E13BB" w:rsidRDefault="00092C13">
    <w:pPr>
      <w:pStyle w:val="Header"/>
      <w:widowControl w:val="0"/>
      <w:rPr>
        <w:rFonts w:ascii="Times New Roman" w:hAnsi="Times New Roman"/>
        <w:b/>
        <w:sz w:val="28"/>
        <w:szCs w:val="21"/>
      </w:rPr>
    </w:pPr>
    <w:r w:rsidRPr="005E13BB">
      <w:rPr>
        <w:rFonts w:ascii="Times New Roman" w:hAnsi="Times New Roman"/>
        <w:b/>
        <w:sz w:val="28"/>
        <w:szCs w:val="21"/>
      </w:rPr>
      <w:t xml:space="preserve">Lab 1 </w:t>
    </w:r>
    <w:r w:rsidR="004126D7" w:rsidRPr="005E13BB">
      <w:rPr>
        <w:rFonts w:ascii="Times New Roman" w:hAnsi="Times New Roman"/>
        <w:b/>
        <w:sz w:val="28"/>
        <w:szCs w:val="21"/>
      </w:rPr>
      <w:t xml:space="preserve">   </w:t>
    </w:r>
    <w:r w:rsidR="00E57A50" w:rsidRPr="005E13BB">
      <w:rPr>
        <w:rFonts w:ascii="Times New Roman" w:hAnsi="Times New Roman"/>
        <w:b/>
        <w:sz w:val="28"/>
        <w:szCs w:val="21"/>
      </w:rPr>
      <w:t>LCD Graphics Driver</w:t>
    </w:r>
    <w:r w:rsidRPr="005E13BB">
      <w:rPr>
        <w:rFonts w:ascii="Times New Roman" w:hAnsi="Times New Roman"/>
        <w:b/>
        <w:sz w:val="28"/>
        <w:szCs w:val="21"/>
      </w:rPr>
      <w:tab/>
    </w:r>
    <w:r w:rsidR="006767B8" w:rsidRPr="005E13BB">
      <w:rPr>
        <w:rFonts w:ascii="Times New Roman" w:hAnsi="Times New Roman"/>
        <w:b/>
        <w:sz w:val="28"/>
        <w:szCs w:val="21"/>
      </w:rPr>
      <w:t xml:space="preserve">                </w:t>
    </w:r>
    <w:r w:rsidR="005172BA">
      <w:rPr>
        <w:rFonts w:ascii="Times New Roman" w:hAnsi="Times New Roman"/>
        <w:b/>
        <w:sz w:val="28"/>
        <w:szCs w:val="21"/>
      </w:rPr>
      <w:t>Spring</w:t>
    </w:r>
    <w:r w:rsidR="001F5894">
      <w:rPr>
        <w:rFonts w:ascii="Times New Roman" w:hAnsi="Times New Roman"/>
        <w:b/>
        <w:sz w:val="28"/>
        <w:szCs w:val="21"/>
      </w:rPr>
      <w:t xml:space="preserve"> 202</w:t>
    </w:r>
    <w:r w:rsidR="005172BA">
      <w:rPr>
        <w:rFonts w:ascii="Times New Roman" w:hAnsi="Times New Roman"/>
        <w:b/>
        <w:sz w:val="28"/>
        <w:szCs w:val="21"/>
      </w:rPr>
      <w:t>3</w:t>
    </w:r>
    <w:r w:rsidRPr="005E13BB">
      <w:rPr>
        <w:rFonts w:ascii="Times New Roman" w:hAnsi="Times New Roman"/>
        <w:b/>
        <w:sz w:val="28"/>
        <w:szCs w:val="21"/>
      </w:rPr>
      <w:tab/>
      <w:t>Page 1.</w:t>
    </w:r>
    <w:r w:rsidRPr="005E13BB">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74D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3" w15:restartNumberingAfterBreak="0">
    <w:nsid w:val="008A50B6"/>
    <w:multiLevelType w:val="hybridMultilevel"/>
    <w:tmpl w:val="729AD962"/>
    <w:lvl w:ilvl="0" w:tplc="48623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752EC"/>
    <w:multiLevelType w:val="singleLevel"/>
    <w:tmpl w:val="E2800C3E"/>
    <w:lvl w:ilvl="0">
      <w:start w:val="1"/>
      <w:numFmt w:val="decimal"/>
      <w:lvlText w:val="%1."/>
      <w:legacy w:legacy="1" w:legacySpace="0" w:legacyIndent="360"/>
      <w:lvlJc w:val="left"/>
      <w:pPr>
        <w:ind w:left="540" w:hanging="360"/>
      </w:pPr>
    </w:lvl>
  </w:abstractNum>
  <w:abstractNum w:abstractNumId="5" w15:restartNumberingAfterBreak="0">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99B63B5"/>
    <w:multiLevelType w:val="hybridMultilevel"/>
    <w:tmpl w:val="6D40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8" w15:restartNumberingAfterBreak="0">
    <w:nsid w:val="69291331"/>
    <w:multiLevelType w:val="hybridMultilevel"/>
    <w:tmpl w:val="D814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10" w15:restartNumberingAfterBreak="0">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11" w15:restartNumberingAfterBreak="0">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12" w15:restartNumberingAfterBreak="0">
    <w:nsid w:val="7A4F6DCF"/>
    <w:multiLevelType w:val="singleLevel"/>
    <w:tmpl w:val="FD94D858"/>
    <w:lvl w:ilvl="0">
      <w:start w:val="1"/>
      <w:numFmt w:val="decimal"/>
      <w:lvlText w:val="%1)"/>
      <w:lvlJc w:val="left"/>
      <w:pPr>
        <w:tabs>
          <w:tab w:val="num" w:pos="1080"/>
        </w:tabs>
        <w:ind w:left="1080" w:hanging="360"/>
      </w:pPr>
      <w:rPr>
        <w:rFonts w:hint="default"/>
      </w:rPr>
    </w:lvl>
  </w:abstractNum>
  <w:num w:numId="1" w16cid:durableId="34814867">
    <w:abstractNumId w:val="4"/>
  </w:num>
  <w:num w:numId="2" w16cid:durableId="985890058">
    <w:abstractNumId w:val="5"/>
  </w:num>
  <w:num w:numId="3" w16cid:durableId="1972131546">
    <w:abstractNumId w:val="9"/>
  </w:num>
  <w:num w:numId="4" w16cid:durableId="1235244270">
    <w:abstractNumId w:val="11"/>
  </w:num>
  <w:num w:numId="5" w16cid:durableId="1798404507">
    <w:abstractNumId w:val="10"/>
  </w:num>
  <w:num w:numId="6" w16cid:durableId="1239482737">
    <w:abstractNumId w:val="1"/>
  </w:num>
  <w:num w:numId="7" w16cid:durableId="1418558949">
    <w:abstractNumId w:val="2"/>
  </w:num>
  <w:num w:numId="8" w16cid:durableId="1078984894">
    <w:abstractNumId w:val="7"/>
  </w:num>
  <w:num w:numId="9" w16cid:durableId="767699625">
    <w:abstractNumId w:val="12"/>
  </w:num>
  <w:num w:numId="10" w16cid:durableId="1383364714">
    <w:abstractNumId w:val="6"/>
  </w:num>
  <w:num w:numId="11" w16cid:durableId="1408575051">
    <w:abstractNumId w:val="0"/>
  </w:num>
  <w:num w:numId="12" w16cid:durableId="1667053915">
    <w:abstractNumId w:val="8"/>
  </w:num>
  <w:num w:numId="13" w16cid:durableId="190995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10"/>
    <w:rsid w:val="0000178F"/>
    <w:rsid w:val="00007B6E"/>
    <w:rsid w:val="00011D5E"/>
    <w:rsid w:val="00012C8F"/>
    <w:rsid w:val="00012FF1"/>
    <w:rsid w:val="00014B64"/>
    <w:rsid w:val="0001767A"/>
    <w:rsid w:val="00017956"/>
    <w:rsid w:val="00020242"/>
    <w:rsid w:val="00022C9D"/>
    <w:rsid w:val="000478EE"/>
    <w:rsid w:val="00057612"/>
    <w:rsid w:val="000763B0"/>
    <w:rsid w:val="00092C13"/>
    <w:rsid w:val="000931CC"/>
    <w:rsid w:val="000A22CA"/>
    <w:rsid w:val="000C78B1"/>
    <w:rsid w:val="000E4FC9"/>
    <w:rsid w:val="000F2091"/>
    <w:rsid w:val="000F5E2F"/>
    <w:rsid w:val="00104827"/>
    <w:rsid w:val="0010737D"/>
    <w:rsid w:val="0013416A"/>
    <w:rsid w:val="00137A96"/>
    <w:rsid w:val="00140144"/>
    <w:rsid w:val="00141486"/>
    <w:rsid w:val="00141E8C"/>
    <w:rsid w:val="00143AFD"/>
    <w:rsid w:val="0014600B"/>
    <w:rsid w:val="00157FC5"/>
    <w:rsid w:val="00160AB3"/>
    <w:rsid w:val="001665DD"/>
    <w:rsid w:val="00166893"/>
    <w:rsid w:val="001816B7"/>
    <w:rsid w:val="001878C9"/>
    <w:rsid w:val="00191627"/>
    <w:rsid w:val="001A4AB4"/>
    <w:rsid w:val="001A5A52"/>
    <w:rsid w:val="001C3651"/>
    <w:rsid w:val="001F1891"/>
    <w:rsid w:val="001F5894"/>
    <w:rsid w:val="00220AF2"/>
    <w:rsid w:val="00220B3C"/>
    <w:rsid w:val="002277F8"/>
    <w:rsid w:val="00227D58"/>
    <w:rsid w:val="002316D3"/>
    <w:rsid w:val="00232081"/>
    <w:rsid w:val="0024006D"/>
    <w:rsid w:val="00246759"/>
    <w:rsid w:val="002477F1"/>
    <w:rsid w:val="0024783F"/>
    <w:rsid w:val="00256876"/>
    <w:rsid w:val="002600A3"/>
    <w:rsid w:val="00267CD7"/>
    <w:rsid w:val="002709BC"/>
    <w:rsid w:val="0027277A"/>
    <w:rsid w:val="00286629"/>
    <w:rsid w:val="00287661"/>
    <w:rsid w:val="00292857"/>
    <w:rsid w:val="002A2DE8"/>
    <w:rsid w:val="002A7E76"/>
    <w:rsid w:val="002B18F8"/>
    <w:rsid w:val="002B413E"/>
    <w:rsid w:val="002C0DAA"/>
    <w:rsid w:val="002D11A7"/>
    <w:rsid w:val="002D1A20"/>
    <w:rsid w:val="002E7E11"/>
    <w:rsid w:val="002F35BF"/>
    <w:rsid w:val="003118A2"/>
    <w:rsid w:val="00316153"/>
    <w:rsid w:val="00316734"/>
    <w:rsid w:val="00323752"/>
    <w:rsid w:val="00325777"/>
    <w:rsid w:val="00330BA1"/>
    <w:rsid w:val="00330FB7"/>
    <w:rsid w:val="00335535"/>
    <w:rsid w:val="00335CCE"/>
    <w:rsid w:val="00342CFC"/>
    <w:rsid w:val="00343D4A"/>
    <w:rsid w:val="0034455E"/>
    <w:rsid w:val="00346FB4"/>
    <w:rsid w:val="00353EF1"/>
    <w:rsid w:val="00353F1C"/>
    <w:rsid w:val="003628EC"/>
    <w:rsid w:val="0037434F"/>
    <w:rsid w:val="003751AE"/>
    <w:rsid w:val="00376390"/>
    <w:rsid w:val="003945C7"/>
    <w:rsid w:val="003B37A3"/>
    <w:rsid w:val="003C0E14"/>
    <w:rsid w:val="003C5BF6"/>
    <w:rsid w:val="003D121C"/>
    <w:rsid w:val="003F46BF"/>
    <w:rsid w:val="003F5BDA"/>
    <w:rsid w:val="003F607D"/>
    <w:rsid w:val="00406D30"/>
    <w:rsid w:val="00411867"/>
    <w:rsid w:val="004126D7"/>
    <w:rsid w:val="004132B9"/>
    <w:rsid w:val="00413599"/>
    <w:rsid w:val="004171F5"/>
    <w:rsid w:val="004228B7"/>
    <w:rsid w:val="00424659"/>
    <w:rsid w:val="004343C2"/>
    <w:rsid w:val="00453821"/>
    <w:rsid w:val="00466127"/>
    <w:rsid w:val="00474154"/>
    <w:rsid w:val="004802AC"/>
    <w:rsid w:val="00480E8E"/>
    <w:rsid w:val="00495BE3"/>
    <w:rsid w:val="004A353A"/>
    <w:rsid w:val="004D106A"/>
    <w:rsid w:val="004E3AE4"/>
    <w:rsid w:val="004F655F"/>
    <w:rsid w:val="004F767E"/>
    <w:rsid w:val="0050528E"/>
    <w:rsid w:val="005172BA"/>
    <w:rsid w:val="00517582"/>
    <w:rsid w:val="00525A4C"/>
    <w:rsid w:val="005404DA"/>
    <w:rsid w:val="005500A1"/>
    <w:rsid w:val="005571ED"/>
    <w:rsid w:val="0056086D"/>
    <w:rsid w:val="00561584"/>
    <w:rsid w:val="00561B80"/>
    <w:rsid w:val="00576231"/>
    <w:rsid w:val="00594373"/>
    <w:rsid w:val="00594BCA"/>
    <w:rsid w:val="005A228D"/>
    <w:rsid w:val="005C1F63"/>
    <w:rsid w:val="005C2401"/>
    <w:rsid w:val="005C2BB8"/>
    <w:rsid w:val="005E13BB"/>
    <w:rsid w:val="005F3BCC"/>
    <w:rsid w:val="006005DD"/>
    <w:rsid w:val="00600B89"/>
    <w:rsid w:val="00630256"/>
    <w:rsid w:val="0063627C"/>
    <w:rsid w:val="006373BA"/>
    <w:rsid w:val="00641AA5"/>
    <w:rsid w:val="00651F5D"/>
    <w:rsid w:val="00654858"/>
    <w:rsid w:val="00674A33"/>
    <w:rsid w:val="0067604A"/>
    <w:rsid w:val="006767B8"/>
    <w:rsid w:val="006831DE"/>
    <w:rsid w:val="00685953"/>
    <w:rsid w:val="00691FB5"/>
    <w:rsid w:val="006B0C07"/>
    <w:rsid w:val="006B4856"/>
    <w:rsid w:val="006B5CBC"/>
    <w:rsid w:val="006B7474"/>
    <w:rsid w:val="006C1636"/>
    <w:rsid w:val="006C2927"/>
    <w:rsid w:val="006D41CA"/>
    <w:rsid w:val="006E7418"/>
    <w:rsid w:val="006F1643"/>
    <w:rsid w:val="006F1A4C"/>
    <w:rsid w:val="006F2705"/>
    <w:rsid w:val="006F3C13"/>
    <w:rsid w:val="006F7262"/>
    <w:rsid w:val="00712427"/>
    <w:rsid w:val="00715F64"/>
    <w:rsid w:val="00720764"/>
    <w:rsid w:val="00726B34"/>
    <w:rsid w:val="00727BF1"/>
    <w:rsid w:val="00730117"/>
    <w:rsid w:val="00734DD2"/>
    <w:rsid w:val="00754190"/>
    <w:rsid w:val="0075647C"/>
    <w:rsid w:val="00760C35"/>
    <w:rsid w:val="00764329"/>
    <w:rsid w:val="00765476"/>
    <w:rsid w:val="0077205A"/>
    <w:rsid w:val="00781D75"/>
    <w:rsid w:val="00793D01"/>
    <w:rsid w:val="007946E4"/>
    <w:rsid w:val="007B3B3C"/>
    <w:rsid w:val="007B45D2"/>
    <w:rsid w:val="007E053A"/>
    <w:rsid w:val="007E0B5A"/>
    <w:rsid w:val="007E20A2"/>
    <w:rsid w:val="007E3658"/>
    <w:rsid w:val="007F138F"/>
    <w:rsid w:val="00813032"/>
    <w:rsid w:val="0081307F"/>
    <w:rsid w:val="008224CA"/>
    <w:rsid w:val="00846044"/>
    <w:rsid w:val="00847390"/>
    <w:rsid w:val="00847B57"/>
    <w:rsid w:val="0085416C"/>
    <w:rsid w:val="0086120C"/>
    <w:rsid w:val="00870ACA"/>
    <w:rsid w:val="008743F7"/>
    <w:rsid w:val="008758AD"/>
    <w:rsid w:val="00882153"/>
    <w:rsid w:val="00891C5B"/>
    <w:rsid w:val="0089760E"/>
    <w:rsid w:val="008B22AA"/>
    <w:rsid w:val="008B59BF"/>
    <w:rsid w:val="008B7487"/>
    <w:rsid w:val="008C3D83"/>
    <w:rsid w:val="008D5D77"/>
    <w:rsid w:val="008D677A"/>
    <w:rsid w:val="008D69D8"/>
    <w:rsid w:val="008D7843"/>
    <w:rsid w:val="008F6B64"/>
    <w:rsid w:val="0090747F"/>
    <w:rsid w:val="00930CFF"/>
    <w:rsid w:val="00930E8E"/>
    <w:rsid w:val="0095035A"/>
    <w:rsid w:val="009510CB"/>
    <w:rsid w:val="009520A9"/>
    <w:rsid w:val="0096001D"/>
    <w:rsid w:val="009767E4"/>
    <w:rsid w:val="009834B8"/>
    <w:rsid w:val="009C26E0"/>
    <w:rsid w:val="009C6B00"/>
    <w:rsid w:val="009D0ED8"/>
    <w:rsid w:val="009D37E7"/>
    <w:rsid w:val="009D3D9B"/>
    <w:rsid w:val="009D4281"/>
    <w:rsid w:val="009D5A2C"/>
    <w:rsid w:val="009D6003"/>
    <w:rsid w:val="009F3077"/>
    <w:rsid w:val="009F34C9"/>
    <w:rsid w:val="009F35B0"/>
    <w:rsid w:val="009F6440"/>
    <w:rsid w:val="00A07FD6"/>
    <w:rsid w:val="00A1716F"/>
    <w:rsid w:val="00A33DEF"/>
    <w:rsid w:val="00A45438"/>
    <w:rsid w:val="00A61CE1"/>
    <w:rsid w:val="00A62085"/>
    <w:rsid w:val="00A63BA2"/>
    <w:rsid w:val="00A913C0"/>
    <w:rsid w:val="00AA3C8E"/>
    <w:rsid w:val="00AA3D2A"/>
    <w:rsid w:val="00AA5856"/>
    <w:rsid w:val="00AA5A2A"/>
    <w:rsid w:val="00AB16A0"/>
    <w:rsid w:val="00AC332F"/>
    <w:rsid w:val="00AD3180"/>
    <w:rsid w:val="00AD4119"/>
    <w:rsid w:val="00AE1191"/>
    <w:rsid w:val="00AE7679"/>
    <w:rsid w:val="00AF5771"/>
    <w:rsid w:val="00AF6345"/>
    <w:rsid w:val="00B36B30"/>
    <w:rsid w:val="00B61C91"/>
    <w:rsid w:val="00B62858"/>
    <w:rsid w:val="00B77D52"/>
    <w:rsid w:val="00B93C9A"/>
    <w:rsid w:val="00B944DC"/>
    <w:rsid w:val="00BB6D96"/>
    <w:rsid w:val="00BC097E"/>
    <w:rsid w:val="00BC0C6C"/>
    <w:rsid w:val="00BD72AB"/>
    <w:rsid w:val="00BE2442"/>
    <w:rsid w:val="00BE3663"/>
    <w:rsid w:val="00BE3C02"/>
    <w:rsid w:val="00BF5D35"/>
    <w:rsid w:val="00BF7DCB"/>
    <w:rsid w:val="00C00578"/>
    <w:rsid w:val="00C109E9"/>
    <w:rsid w:val="00C10A99"/>
    <w:rsid w:val="00C2585C"/>
    <w:rsid w:val="00C332E0"/>
    <w:rsid w:val="00C3767C"/>
    <w:rsid w:val="00C50136"/>
    <w:rsid w:val="00C678B6"/>
    <w:rsid w:val="00C718D6"/>
    <w:rsid w:val="00C727AD"/>
    <w:rsid w:val="00C730DA"/>
    <w:rsid w:val="00C932B9"/>
    <w:rsid w:val="00CA69EF"/>
    <w:rsid w:val="00CB7BC1"/>
    <w:rsid w:val="00CC522F"/>
    <w:rsid w:val="00CC63F9"/>
    <w:rsid w:val="00CE172F"/>
    <w:rsid w:val="00D1089E"/>
    <w:rsid w:val="00D10DCC"/>
    <w:rsid w:val="00D118B4"/>
    <w:rsid w:val="00D166FC"/>
    <w:rsid w:val="00D40020"/>
    <w:rsid w:val="00D46910"/>
    <w:rsid w:val="00D619B5"/>
    <w:rsid w:val="00D704BD"/>
    <w:rsid w:val="00D76E54"/>
    <w:rsid w:val="00D859D1"/>
    <w:rsid w:val="00D869CC"/>
    <w:rsid w:val="00D9193B"/>
    <w:rsid w:val="00D970F9"/>
    <w:rsid w:val="00DA252D"/>
    <w:rsid w:val="00DB3800"/>
    <w:rsid w:val="00DB64D7"/>
    <w:rsid w:val="00DC5DA3"/>
    <w:rsid w:val="00DE6215"/>
    <w:rsid w:val="00DF1CD8"/>
    <w:rsid w:val="00DF4037"/>
    <w:rsid w:val="00DF6618"/>
    <w:rsid w:val="00DF7F0F"/>
    <w:rsid w:val="00E0631C"/>
    <w:rsid w:val="00E075AC"/>
    <w:rsid w:val="00E14D33"/>
    <w:rsid w:val="00E22F88"/>
    <w:rsid w:val="00E24C5D"/>
    <w:rsid w:val="00E3542B"/>
    <w:rsid w:val="00E44E8E"/>
    <w:rsid w:val="00E5073F"/>
    <w:rsid w:val="00E57A50"/>
    <w:rsid w:val="00E65DF4"/>
    <w:rsid w:val="00E66197"/>
    <w:rsid w:val="00E72540"/>
    <w:rsid w:val="00E75ED4"/>
    <w:rsid w:val="00E81D70"/>
    <w:rsid w:val="00E83551"/>
    <w:rsid w:val="00E87ACA"/>
    <w:rsid w:val="00E93CCF"/>
    <w:rsid w:val="00E95ADB"/>
    <w:rsid w:val="00EA2F77"/>
    <w:rsid w:val="00ED158E"/>
    <w:rsid w:val="00ED7C8A"/>
    <w:rsid w:val="00EE012E"/>
    <w:rsid w:val="00EE6CDB"/>
    <w:rsid w:val="00EF20D3"/>
    <w:rsid w:val="00EF3C7B"/>
    <w:rsid w:val="00F15D60"/>
    <w:rsid w:val="00F324EE"/>
    <w:rsid w:val="00F34B40"/>
    <w:rsid w:val="00F42397"/>
    <w:rsid w:val="00F53772"/>
    <w:rsid w:val="00F62978"/>
    <w:rsid w:val="00F74022"/>
    <w:rsid w:val="00F84174"/>
    <w:rsid w:val="00F85635"/>
    <w:rsid w:val="00FA01A4"/>
    <w:rsid w:val="00FA4F53"/>
    <w:rsid w:val="00FA53B5"/>
    <w:rsid w:val="00FA5EB6"/>
    <w:rsid w:val="00FB52AF"/>
    <w:rsid w:val="00FB5B1E"/>
    <w:rsid w:val="00FB5DD7"/>
    <w:rsid w:val="00FC3A63"/>
    <w:rsid w:val="00FC3D13"/>
    <w:rsid w:val="00FC7C98"/>
    <w:rsid w:val="00FD4FD3"/>
    <w:rsid w:val="00FE62FE"/>
    <w:rsid w:val="00FE7988"/>
    <w:rsid w:val="00FF319B"/>
    <w:rsid w:val="00FF3230"/>
    <w:rsid w:val="00FF33DD"/>
    <w:rsid w:val="00FF48BB"/>
    <w:rsid w:val="00FF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493D0"/>
  <w15:docId w15:val="{D258DC7C-935A-A446-8E25-184BA7B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6D41CA"/>
    <w:pPr>
      <w:keepNext/>
      <w:spacing w:before="240" w:after="60" w:line="264" w:lineRule="auto"/>
      <w:outlineLvl w:val="0"/>
    </w:pPr>
    <w:rPr>
      <w:rFonts w:ascii="Times New Roman" w:hAnsi="Times New Roman"/>
      <w:b/>
      <w:color w:val="000000"/>
      <w:kern w:val="28"/>
      <w:szCs w:val="18"/>
    </w:rPr>
  </w:style>
  <w:style w:type="paragraph" w:styleId="Heading2">
    <w:name w:val="heading 2"/>
    <w:basedOn w:val="Normal"/>
    <w:next w:val="Normal"/>
    <w:qFormat/>
    <w:rsid w:val="00C50136"/>
    <w:pPr>
      <w:spacing w:after="120"/>
      <w:outlineLvl w:val="1"/>
    </w:pPr>
    <w:rPr>
      <w:rFonts w:asciiTheme="minorHAnsi" w:hAnsiTheme="minorHAnsi" w:cstheme="minorHAnsi"/>
      <w:b/>
      <w:color w:val="0070C0"/>
    </w:rPr>
  </w:style>
  <w:style w:type="paragraph" w:styleId="Heading5">
    <w:name w:val="heading 5"/>
    <w:basedOn w:val="Normal"/>
    <w:next w:val="Normal"/>
    <w:qFormat/>
    <w:pPr>
      <w:keepNext/>
      <w:jc w:val="both"/>
      <w:outlineLvl w:val="4"/>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imes New Roman" w:hAnsi="Times New Roman"/>
      <w:sz w:val="20"/>
    </w:rPr>
  </w:style>
  <w:style w:type="paragraph" w:styleId="PlainText">
    <w:name w:val="Plain Text"/>
    <w:basedOn w:val="Normal"/>
    <w:rPr>
      <w:rFonts w:ascii="Courier New" w:eastAsia="Times" w:hAnsi="Courier New"/>
      <w:sz w:val="20"/>
    </w:rPr>
  </w:style>
  <w:style w:type="paragraph" w:styleId="BodyTextIndent">
    <w:name w:val="Body Text Indent"/>
    <w:basedOn w:val="Normal"/>
    <w:pPr>
      <w:ind w:left="720" w:hanging="720"/>
      <w:jc w:val="both"/>
    </w:pPr>
    <w:rPr>
      <w:rFonts w:ascii="Times New Roman" w:hAnsi="Times New Roman"/>
      <w:sz w:val="20"/>
    </w:rPr>
  </w:style>
  <w:style w:type="table" w:styleId="TableGrid">
    <w:name w:val="Table Grid"/>
    <w:basedOn w:val="TableNormal"/>
    <w:rsid w:val="00EE6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12FF1"/>
    <w:rPr>
      <w:color w:val="0000FF"/>
      <w:u w:val="single"/>
    </w:rPr>
  </w:style>
  <w:style w:type="paragraph" w:styleId="BalloonText">
    <w:name w:val="Balloon Text"/>
    <w:basedOn w:val="Normal"/>
    <w:link w:val="BalloonTextChar"/>
    <w:rsid w:val="00011D5E"/>
    <w:rPr>
      <w:rFonts w:ascii="Tahoma" w:hAnsi="Tahoma" w:cs="Tahoma"/>
      <w:sz w:val="16"/>
      <w:szCs w:val="16"/>
    </w:rPr>
  </w:style>
  <w:style w:type="character" w:customStyle="1" w:styleId="BalloonTextChar">
    <w:name w:val="Balloon Text Char"/>
    <w:link w:val="BalloonText"/>
    <w:rsid w:val="00011D5E"/>
    <w:rPr>
      <w:rFonts w:ascii="Tahoma" w:hAnsi="Tahoma" w:cs="Tahoma"/>
      <w:sz w:val="16"/>
      <w:szCs w:val="16"/>
    </w:rPr>
  </w:style>
  <w:style w:type="paragraph" w:customStyle="1" w:styleId="MediumGrid21">
    <w:name w:val="Medium Grid 21"/>
    <w:uiPriority w:val="1"/>
    <w:qFormat/>
    <w:rsid w:val="00B36B30"/>
    <w:rPr>
      <w:sz w:val="24"/>
    </w:rPr>
  </w:style>
  <w:style w:type="character" w:styleId="FollowedHyperlink">
    <w:name w:val="FollowedHyperlink"/>
    <w:rsid w:val="00FB52AF"/>
    <w:rPr>
      <w:color w:val="800080"/>
      <w:u w:val="single"/>
    </w:rPr>
  </w:style>
  <w:style w:type="character" w:customStyle="1" w:styleId="UnresolvedMention1">
    <w:name w:val="Unresolved Mention1"/>
    <w:basedOn w:val="DefaultParagraphFont"/>
    <w:uiPriority w:val="99"/>
    <w:semiHidden/>
    <w:unhideWhenUsed/>
    <w:rsid w:val="00781D75"/>
    <w:rPr>
      <w:color w:val="605E5C"/>
      <w:shd w:val="clear" w:color="auto" w:fill="E1DFDD"/>
    </w:rPr>
  </w:style>
  <w:style w:type="paragraph" w:customStyle="1" w:styleId="CODE">
    <w:name w:val="CODE"/>
    <w:basedOn w:val="Normal"/>
    <w:qFormat/>
    <w:rsid w:val="006F1A4C"/>
    <w:pPr>
      <w:ind w:left="720"/>
      <w:jc w:val="both"/>
    </w:pPr>
    <w:rPr>
      <w:rFonts w:ascii="Consolas" w:hAnsi="Consolas" w:cs="Consolas"/>
      <w:b/>
      <w:color w:val="009193"/>
      <w:sz w:val="18"/>
      <w:szCs w:val="18"/>
    </w:rPr>
  </w:style>
  <w:style w:type="paragraph" w:styleId="ListParagraph">
    <w:name w:val="List Paragraph"/>
    <w:basedOn w:val="Normal"/>
    <w:uiPriority w:val="34"/>
    <w:qFormat/>
    <w:rsid w:val="00C50136"/>
    <w:pPr>
      <w:ind w:left="720"/>
      <w:contextualSpacing/>
    </w:pPr>
  </w:style>
  <w:style w:type="character" w:styleId="UnresolvedMention">
    <w:name w:val="Unresolved Mention"/>
    <w:basedOn w:val="DefaultParagraphFont"/>
    <w:uiPriority w:val="99"/>
    <w:semiHidden/>
    <w:unhideWhenUsed/>
    <w:rsid w:val="0055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622">
      <w:bodyDiv w:val="1"/>
      <w:marLeft w:val="0"/>
      <w:marRight w:val="0"/>
      <w:marTop w:val="0"/>
      <w:marBottom w:val="0"/>
      <w:divBdr>
        <w:top w:val="none" w:sz="0" w:space="0" w:color="auto"/>
        <w:left w:val="none" w:sz="0" w:space="0" w:color="auto"/>
        <w:bottom w:val="none" w:sz="0" w:space="0" w:color="auto"/>
        <w:right w:val="none" w:sz="0" w:space="0" w:color="auto"/>
      </w:divBdr>
    </w:div>
    <w:div w:id="764153906">
      <w:bodyDiv w:val="1"/>
      <w:marLeft w:val="165"/>
      <w:marRight w:val="165"/>
      <w:marTop w:val="165"/>
      <w:marBottom w:val="165"/>
      <w:divBdr>
        <w:top w:val="none" w:sz="0" w:space="0" w:color="auto"/>
        <w:left w:val="none" w:sz="0" w:space="0" w:color="auto"/>
        <w:bottom w:val="none" w:sz="0" w:space="0" w:color="auto"/>
        <w:right w:val="none" w:sz="0" w:space="0" w:color="auto"/>
      </w:divBdr>
    </w:div>
    <w:div w:id="8872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www.ti.com/tool/ek-tm4c123gxl?keyMatch=tm4c123g&amp;tisearch=Search-EN-Everyth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users.ece.utexas.edu/~valvano/arm/ValvanoWareTM4C123v5.zip"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ece.utexas.edu/%7Evalvano/EE445L/downloads.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s/azig59lbopm1nmb/LaunchPadDLL.dll?dl=1" TargetMode="External"/><Relationship Id="rId23" Type="http://schemas.openxmlformats.org/officeDocument/2006/relationships/footer" Target="footer1.xml"/><Relationship Id="rId10" Type="http://schemas.openxmlformats.org/officeDocument/2006/relationships/hyperlink" Target="http://users.ece.utexas.edu/%7Evalvano/EE445L/download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users.ece.utexas.edu/~valvano/embed/toc1.htm" TargetMode="External"/><Relationship Id="rId14" Type="http://schemas.openxmlformats.org/officeDocument/2006/relationships/hyperlink" Target="http://www.adafruit.com/products/358"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BEFB2-E10D-4CAF-ACCE-D2277FB9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GOALS:</vt:lpstr>
    </vt:vector>
  </TitlesOfParts>
  <Company>University of Texas at Austin</Company>
  <LinksUpToDate>false</LinksUpToDate>
  <CharactersWithSpaces>16410</CharactersWithSpaces>
  <SharedDoc>false</SharedDoc>
  <HLinks>
    <vt:vector size="30" baseType="variant">
      <vt:variant>
        <vt:i4>8126506</vt:i4>
      </vt:variant>
      <vt:variant>
        <vt:i4>12</vt:i4>
      </vt:variant>
      <vt:variant>
        <vt:i4>0</vt:i4>
      </vt:variant>
      <vt:variant>
        <vt:i4>5</vt:i4>
      </vt:variant>
      <vt:variant>
        <vt:lpwstr>https://www.dropbox.com/s/9pyrbettarh138y/LaunchPadDLL.dll?dl=1</vt:lpwstr>
      </vt:variant>
      <vt:variant>
        <vt:lpwstr/>
      </vt:variant>
      <vt:variant>
        <vt:i4>5439577</vt:i4>
      </vt:variant>
      <vt:variant>
        <vt:i4>9</vt:i4>
      </vt:variant>
      <vt:variant>
        <vt:i4>0</vt:i4>
      </vt:variant>
      <vt:variant>
        <vt:i4>5</vt:i4>
      </vt:variant>
      <vt:variant>
        <vt:lpwstr>http://www.adafruit.com/products/358</vt:lpwstr>
      </vt:variant>
      <vt:variant>
        <vt:lpwstr/>
      </vt:variant>
      <vt:variant>
        <vt:i4>4849734</vt:i4>
      </vt:variant>
      <vt:variant>
        <vt:i4>6</vt:i4>
      </vt:variant>
      <vt:variant>
        <vt:i4>0</vt:i4>
      </vt:variant>
      <vt:variant>
        <vt:i4>5</vt:i4>
      </vt:variant>
      <vt:variant>
        <vt:lpwstr>http://www.ti.com/tool/ek-tm4c123gxl?keyMatch=tm4c123g&amp;tisearch=Search-EN-Everything</vt:lpwstr>
      </vt:variant>
      <vt:variant>
        <vt:lpwstr/>
      </vt:variant>
      <vt:variant>
        <vt:i4>5439508</vt:i4>
      </vt:variant>
      <vt:variant>
        <vt:i4>3</vt:i4>
      </vt:variant>
      <vt:variant>
        <vt:i4>0</vt:i4>
      </vt:variant>
      <vt:variant>
        <vt:i4>5</vt:i4>
      </vt:variant>
      <vt:variant>
        <vt:lpwstr>http://users.ece.utexas.edu/~valvano/EE445L/downloads.htm</vt:lpwstr>
      </vt:variant>
      <vt:variant>
        <vt:lpwstr/>
      </vt:variant>
      <vt:variant>
        <vt:i4>6684733</vt:i4>
      </vt:variant>
      <vt:variant>
        <vt:i4>0</vt:i4>
      </vt:variant>
      <vt:variant>
        <vt:i4>0</vt:i4>
      </vt:variant>
      <vt:variant>
        <vt:i4>5</vt:i4>
      </vt:variant>
      <vt:variant>
        <vt:lpwstr>http://users.ece.utexas.edu/~valvano/embed/toc1.htm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dc:title>
  <dc:subject/>
  <dc:creator>Jonathan W. Valvano</dc:creator>
  <cp:keywords/>
  <cp:lastModifiedBy>jonathanwvalvano@gmail.com</cp:lastModifiedBy>
  <cp:revision>14</cp:revision>
  <cp:lastPrinted>2013-01-13T15:08:00Z</cp:lastPrinted>
  <dcterms:created xsi:type="dcterms:W3CDTF">2021-08-22T17:32:00Z</dcterms:created>
  <dcterms:modified xsi:type="dcterms:W3CDTF">2022-12-27T17:54:00Z</dcterms:modified>
</cp:coreProperties>
</file>